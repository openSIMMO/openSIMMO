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F088A" w14:textId="77777777" w:rsidR="00F57FAE" w:rsidRPr="00F57FAE" w:rsidRDefault="00F57FAE" w:rsidP="00F57FAE">
      <w:pPr>
        <w:spacing w:after="120"/>
        <w:rPr>
          <w:b/>
          <w:bCs/>
          <w:sz w:val="28"/>
          <w:szCs w:val="28"/>
        </w:rPr>
      </w:pPr>
      <w:r w:rsidRPr="00F57FAE">
        <w:rPr>
          <w:b/>
          <w:bCs/>
          <w:sz w:val="28"/>
          <w:szCs w:val="28"/>
        </w:rPr>
        <w:t>SIMMO-Project</w:t>
      </w:r>
    </w:p>
    <w:p w14:paraId="77BC4463" w14:textId="69C1B8D4" w:rsidR="00F57FAE" w:rsidRDefault="00F57FAE" w:rsidP="00F57FAE">
      <w:pPr>
        <w:spacing w:after="120"/>
        <w:jc w:val="center"/>
      </w:pPr>
      <w:r w:rsidRPr="00D66939">
        <w:rPr>
          <w:rFonts w:cstheme="minorHAnsi"/>
          <w:noProof/>
          <w:lang w:val="en-US"/>
        </w:rPr>
        <w:drawing>
          <wp:inline distT="0" distB="0" distL="0" distR="0" wp14:anchorId="47DC8DDC" wp14:editId="58CC1C1B">
            <wp:extent cx="4320000" cy="1918800"/>
            <wp:effectExtent l="0" t="0" r="4445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M-SIM_Schematic_2_Zeichenfläche 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80"/>
                    <a:stretch/>
                  </pic:blipFill>
                  <pic:spPr bwMode="auto">
                    <a:xfrm>
                      <a:off x="0" y="0"/>
                      <a:ext cx="4320000" cy="191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AFB9C" w14:textId="77777777" w:rsidR="00F57FAE" w:rsidRDefault="00F57FAE" w:rsidP="00F57FAE">
      <w:pPr>
        <w:spacing w:after="120"/>
      </w:pPr>
    </w:p>
    <w:p w14:paraId="754A49CC" w14:textId="0C987D48" w:rsidR="00061511" w:rsidRPr="00047FE6" w:rsidRDefault="00F57FAE" w:rsidP="00F57FAE">
      <w:pPr>
        <w:spacing w:after="120"/>
        <w:rPr>
          <w:b/>
          <w:bCs/>
          <w:sz w:val="24"/>
          <w:szCs w:val="24"/>
          <w:lang w:val="en-US"/>
        </w:rPr>
      </w:pPr>
      <w:r w:rsidRPr="00047FE6">
        <w:rPr>
          <w:b/>
          <w:bCs/>
          <w:sz w:val="24"/>
          <w:szCs w:val="24"/>
          <w:lang w:val="en-US"/>
        </w:rPr>
        <w:t>Description</w:t>
      </w:r>
    </w:p>
    <w:p w14:paraId="55A5DEE8" w14:textId="4A47FF01" w:rsidR="005F6BFF" w:rsidRDefault="00F57FAE" w:rsidP="00896B79">
      <w:pPr>
        <w:spacing w:after="120"/>
        <w:jc w:val="both"/>
        <w:rPr>
          <w:lang w:val="en-US"/>
        </w:rPr>
      </w:pPr>
      <w:r w:rsidRPr="00F57FAE">
        <w:rPr>
          <w:lang w:val="en-US"/>
        </w:rPr>
        <w:t>The SIMMO project i</w:t>
      </w:r>
      <w:r>
        <w:rPr>
          <w:lang w:val="en-US"/>
        </w:rPr>
        <w:t xml:space="preserve">s a government funded research project between the </w:t>
      </w:r>
      <w:del w:id="0" w:author="Rainer Heintzmann" w:date="2020-10-28T16:32:00Z">
        <w:r w:rsidDel="00444E32">
          <w:rPr>
            <w:lang w:val="en-US"/>
          </w:rPr>
          <w:delText>group of Prof. R. Heintzmann (</w:delText>
        </w:r>
      </w:del>
      <w:r w:rsidRPr="00F57FAE">
        <w:rPr>
          <w:lang w:val="en-US"/>
        </w:rPr>
        <w:t>Leibniz Institute of Photonic Technology</w:t>
      </w:r>
      <w:r>
        <w:rPr>
          <w:lang w:val="en-US"/>
        </w:rPr>
        <w:t>, Jena, Germany</w:t>
      </w:r>
      <w:ins w:id="1" w:author="Rainer Heintzmann" w:date="2020-10-28T16:32:00Z">
        <w:r w:rsidR="00444E32">
          <w:rPr>
            <w:lang w:val="en-US"/>
          </w:rPr>
          <w:t xml:space="preserve"> (Dr. Garwe / Prof. Dr. Heintzmann</w:t>
        </w:r>
      </w:ins>
      <w:r>
        <w:rPr>
          <w:lang w:val="en-US"/>
        </w:rPr>
        <w:t>) and PCO AG</w:t>
      </w:r>
      <w:ins w:id="2" w:author="Rainer Heintzmann" w:date="2020-10-28T16:32:00Z">
        <w:r w:rsidR="00444E32">
          <w:rPr>
            <w:lang w:val="en-US"/>
          </w:rPr>
          <w:t xml:space="preserve"> (Dr. Holst)</w:t>
        </w:r>
      </w:ins>
      <w:r>
        <w:rPr>
          <w:lang w:val="en-US"/>
        </w:rPr>
        <w:t xml:space="preserve">. The goal is the development of a </w:t>
      </w:r>
      <w:proofErr w:type="gramStart"/>
      <w:r>
        <w:rPr>
          <w:lang w:val="en-US"/>
        </w:rPr>
        <w:t>structured</w:t>
      </w:r>
      <w:r w:rsidR="00282C30">
        <w:rPr>
          <w:lang w:val="en-US"/>
        </w:rPr>
        <w:t>-</w:t>
      </w:r>
      <w:r>
        <w:rPr>
          <w:lang w:val="en-US"/>
        </w:rPr>
        <w:t>illumination</w:t>
      </w:r>
      <w:proofErr w:type="gramEnd"/>
      <w:r>
        <w:rPr>
          <w:lang w:val="en-US"/>
        </w:rPr>
        <w:t xml:space="preserve"> based microscope sub-system, which easily can be </w:t>
      </w:r>
      <w:del w:id="3" w:author="Rainer Heintzmann" w:date="2020-10-28T16:32:00Z">
        <w:r w:rsidDel="00444E32">
          <w:rPr>
            <w:lang w:val="en-US"/>
          </w:rPr>
          <w:delText xml:space="preserve">applied </w:delText>
        </w:r>
      </w:del>
      <w:ins w:id="4" w:author="Rainer Heintzmann" w:date="2020-10-28T16:32:00Z">
        <w:r w:rsidR="00444E32">
          <w:rPr>
            <w:lang w:val="en-US"/>
          </w:rPr>
          <w:t xml:space="preserve">attached </w:t>
        </w:r>
      </w:ins>
      <w:r>
        <w:rPr>
          <w:lang w:val="en-US"/>
        </w:rPr>
        <w:t xml:space="preserve">to </w:t>
      </w:r>
      <w:ins w:id="5" w:author="Rainer Heintzmann" w:date="2020-10-28T16:32:00Z">
        <w:r w:rsidR="00444E32">
          <w:rPr>
            <w:lang w:val="en-US"/>
          </w:rPr>
          <w:t xml:space="preserve">commercial </w:t>
        </w:r>
      </w:ins>
      <w:r>
        <w:rPr>
          <w:lang w:val="en-US"/>
        </w:rPr>
        <w:t>microscopes</w:t>
      </w:r>
      <w:r w:rsidR="00043F72">
        <w:rPr>
          <w:lang w:val="en-US"/>
        </w:rPr>
        <w:t xml:space="preserve">. The starting point is based on </w:t>
      </w:r>
      <w:r w:rsidR="00C175A7">
        <w:rPr>
          <w:lang w:val="en-US"/>
        </w:rPr>
        <w:t>a</w:t>
      </w:r>
      <w:r w:rsidR="00043F72">
        <w:rPr>
          <w:lang w:val="en-US"/>
        </w:rPr>
        <w:t xml:space="preserve"> SIM </w:t>
      </w:r>
      <w:r w:rsidR="00896B79">
        <w:rPr>
          <w:lang w:val="en-US"/>
        </w:rPr>
        <w:t xml:space="preserve">system </w:t>
      </w:r>
      <w:r w:rsidR="00C175A7">
        <w:rPr>
          <w:lang w:val="en-US"/>
        </w:rPr>
        <w:t xml:space="preserve">like </w:t>
      </w:r>
      <w:r w:rsidR="00896B79">
        <w:rPr>
          <w:lang w:val="en-US"/>
        </w:rPr>
        <w:t xml:space="preserve">in the </w:t>
      </w:r>
      <w:r w:rsidR="00043F72">
        <w:rPr>
          <w:lang w:val="en-US"/>
        </w:rPr>
        <w:t>publication, “</w:t>
      </w:r>
      <w:r w:rsidR="00043F72" w:rsidRPr="00043F72">
        <w:rPr>
          <w:lang w:val="en-US"/>
        </w:rPr>
        <w:t xml:space="preserve">UC2 </w:t>
      </w:r>
      <w:r w:rsidR="00043F72">
        <w:rPr>
          <w:lang w:val="en-US"/>
        </w:rPr>
        <w:t xml:space="preserve">- </w:t>
      </w:r>
      <w:r w:rsidR="00043F72" w:rsidRPr="00043F72">
        <w:rPr>
          <w:lang w:val="en-US"/>
        </w:rPr>
        <w:t xml:space="preserve">A Versatile and </w:t>
      </w:r>
      <w:r w:rsidR="00043F72">
        <w:rPr>
          <w:lang w:val="en-US"/>
        </w:rPr>
        <w:t>c</w:t>
      </w:r>
      <w:r w:rsidR="00043F72" w:rsidRPr="00043F72">
        <w:rPr>
          <w:lang w:val="en-US"/>
        </w:rPr>
        <w:t>ustomizable low-cost 3D-printed Optical</w:t>
      </w:r>
      <w:r w:rsidR="00043F72">
        <w:rPr>
          <w:lang w:val="en-US"/>
        </w:rPr>
        <w:t xml:space="preserve"> </w:t>
      </w:r>
      <w:r w:rsidR="00043F72" w:rsidRPr="00043F72">
        <w:rPr>
          <w:lang w:val="en-US"/>
        </w:rPr>
        <w:t>Open-Standard for microscopic imaging</w:t>
      </w:r>
      <w:r w:rsidR="00043F72">
        <w:rPr>
          <w:lang w:val="en-US"/>
        </w:rPr>
        <w:t>”</w:t>
      </w:r>
      <w:r w:rsidR="00043F72">
        <w:rPr>
          <w:rStyle w:val="Funotenzeichen"/>
          <w:lang w:val="en-US"/>
        </w:rPr>
        <w:footnoteReference w:id="1"/>
      </w:r>
      <w:r w:rsidR="00C175A7">
        <w:rPr>
          <w:lang w:val="en-US"/>
        </w:rPr>
        <w:t>, which is DMD</w:t>
      </w:r>
      <w:r w:rsidR="00BC6FA7">
        <w:rPr>
          <w:lang w:val="en-US"/>
        </w:rPr>
        <w:t xml:space="preserve"> based,</w:t>
      </w:r>
      <w:r w:rsidR="00043F72">
        <w:rPr>
          <w:lang w:val="en-US"/>
        </w:rPr>
        <w:t xml:space="preserve"> </w:t>
      </w:r>
      <w:r w:rsidR="00896B79">
        <w:rPr>
          <w:lang w:val="en-US"/>
        </w:rPr>
        <w:t xml:space="preserve">and we </w:t>
      </w:r>
      <w:del w:id="6" w:author="Rainer Heintzmann" w:date="2020-10-28T16:33:00Z">
        <w:r w:rsidR="00896B79" w:rsidDel="00444E32">
          <w:rPr>
            <w:lang w:val="en-US"/>
          </w:rPr>
          <w:delText xml:space="preserve">want </w:delText>
        </w:r>
      </w:del>
      <w:ins w:id="7" w:author="Rainer Heintzmann" w:date="2020-10-28T16:33:00Z">
        <w:r w:rsidR="00444E32">
          <w:rPr>
            <w:lang w:val="en-US"/>
          </w:rPr>
          <w:t xml:space="preserve">plan </w:t>
        </w:r>
      </w:ins>
      <w:r w:rsidR="00896B79">
        <w:rPr>
          <w:lang w:val="en-US"/>
        </w:rPr>
        <w:t>to improve that further to achieve a reliable not too expensive SIM system.</w:t>
      </w:r>
      <w:r w:rsidR="005F6BFF">
        <w:rPr>
          <w:lang w:val="en-US"/>
        </w:rPr>
        <w:t xml:space="preserve"> This microscopic sub-system should be flexible, easy to apply</w:t>
      </w:r>
      <w:r w:rsidR="006D5959">
        <w:rPr>
          <w:lang w:val="en-US"/>
        </w:rPr>
        <w:t>, and it should have the following key param</w:t>
      </w:r>
      <w:r w:rsidR="00E66AC6">
        <w:rPr>
          <w:lang w:val="en-US"/>
        </w:rPr>
        <w:t>e</w:t>
      </w:r>
      <w:r w:rsidR="006D5959">
        <w:rPr>
          <w:lang w:val="en-US"/>
        </w:rPr>
        <w:t>ters:</w:t>
      </w:r>
    </w:p>
    <w:p w14:paraId="3B22F042" w14:textId="3CDAFE28" w:rsidR="006D5959" w:rsidRDefault="006D5959" w:rsidP="006D5959">
      <w:pPr>
        <w:pStyle w:val="Listenabsatz"/>
        <w:numPr>
          <w:ilvl w:val="0"/>
          <w:numId w:val="1"/>
        </w:numPr>
        <w:spacing w:after="120"/>
        <w:jc w:val="both"/>
        <w:rPr>
          <w:lang w:val="en-US"/>
        </w:rPr>
      </w:pPr>
      <w:r>
        <w:rPr>
          <w:lang w:val="en-US"/>
        </w:rPr>
        <w:t>Resolution improvement</w:t>
      </w:r>
      <w:r w:rsidR="005173E2">
        <w:rPr>
          <w:lang w:val="en-US"/>
        </w:rPr>
        <w:t xml:space="preserve"> should be moderate, minimum a factor of 1.5</w:t>
      </w:r>
    </w:p>
    <w:p w14:paraId="333EC269" w14:textId="5594E5C1" w:rsidR="005173E2" w:rsidRDefault="00FE3AE9" w:rsidP="006D5959">
      <w:pPr>
        <w:pStyle w:val="Listenabsatz"/>
        <w:numPr>
          <w:ilvl w:val="0"/>
          <w:numId w:val="1"/>
        </w:numPr>
        <w:spacing w:after="120"/>
        <w:jc w:val="both"/>
        <w:rPr>
          <w:lang w:val="en-US"/>
        </w:rPr>
      </w:pPr>
      <w:r>
        <w:rPr>
          <w:lang w:val="en-US"/>
        </w:rPr>
        <w:t>SIM results image rate should be better than 10 fps</w:t>
      </w:r>
      <w:r w:rsidR="00F44718">
        <w:rPr>
          <w:lang w:val="en-US"/>
        </w:rPr>
        <w:t xml:space="preserve"> (this implies if 9 images have to be taken, that the camera has to run faster than 100 fps</w:t>
      </w:r>
      <w:r w:rsidR="00EB6EC5">
        <w:rPr>
          <w:lang w:val="en-US"/>
        </w:rPr>
        <w:t>)</w:t>
      </w:r>
    </w:p>
    <w:p w14:paraId="26D9BD36" w14:textId="7C848779" w:rsidR="00EB6EC5" w:rsidRDefault="00EB6EC5" w:rsidP="006D5959">
      <w:pPr>
        <w:pStyle w:val="Listenabsatz"/>
        <w:numPr>
          <w:ilvl w:val="0"/>
          <w:numId w:val="1"/>
        </w:numPr>
        <w:spacing w:after="120"/>
        <w:jc w:val="both"/>
        <w:rPr>
          <w:lang w:val="en-US"/>
        </w:rPr>
      </w:pPr>
      <w:commentRangeStart w:id="8"/>
      <w:r>
        <w:rPr>
          <w:lang w:val="en-US"/>
        </w:rPr>
        <w:t>Resolution of the camera should be equal or better than</w:t>
      </w:r>
      <w:r w:rsidR="00812C64">
        <w:rPr>
          <w:lang w:val="en-US"/>
        </w:rPr>
        <w:t xml:space="preserve"> 2k x 2k pixel</w:t>
      </w:r>
      <w:ins w:id="9" w:author="Rainer Heintzmann" w:date="2020-10-28T16:33:00Z">
        <w:r w:rsidR="00444E32">
          <w:rPr>
            <w:lang w:val="en-US"/>
          </w:rPr>
          <w:t xml:space="preserve"> leading to </w:t>
        </w:r>
      </w:ins>
      <w:ins w:id="10" w:author="Rainer Heintzmann" w:date="2020-10-28T16:34:00Z">
        <w:r w:rsidR="00444E32">
          <w:rPr>
            <w:lang w:val="en-US"/>
          </w:rPr>
          <w:t>~3</w:t>
        </w:r>
      </w:ins>
      <w:ins w:id="11" w:author="Rainer Heintzmann" w:date="2020-10-28T16:33:00Z">
        <w:r w:rsidR="00444E32">
          <w:rPr>
            <w:lang w:val="en-US"/>
          </w:rPr>
          <w:t>kx</w:t>
        </w:r>
      </w:ins>
      <w:ins w:id="12" w:author="Rainer Heintzmann" w:date="2020-10-28T16:34:00Z">
        <w:r w:rsidR="00444E32">
          <w:rPr>
            <w:lang w:val="en-US"/>
          </w:rPr>
          <w:t>3</w:t>
        </w:r>
      </w:ins>
      <w:ins w:id="13" w:author="Rainer Heintzmann" w:date="2020-10-28T16:33:00Z">
        <w:r w:rsidR="00444E32">
          <w:rPr>
            <w:lang w:val="en-US"/>
          </w:rPr>
          <w:t>k SIM images</w:t>
        </w:r>
      </w:ins>
      <w:commentRangeEnd w:id="8"/>
      <w:r w:rsidR="00BB7FE3">
        <w:rPr>
          <w:rStyle w:val="Kommentarzeichen"/>
        </w:rPr>
        <w:commentReference w:id="8"/>
      </w:r>
    </w:p>
    <w:p w14:paraId="5070FCE5" w14:textId="31D2F1A5" w:rsidR="00812C64" w:rsidRDefault="00812C64" w:rsidP="006D5959">
      <w:pPr>
        <w:pStyle w:val="Listenabsatz"/>
        <w:numPr>
          <w:ilvl w:val="0"/>
          <w:numId w:val="1"/>
        </w:numPr>
        <w:spacing w:after="120"/>
        <w:jc w:val="both"/>
        <w:rPr>
          <w:lang w:val="en-US"/>
        </w:rPr>
      </w:pPr>
      <w:r>
        <w:rPr>
          <w:lang w:val="en-US"/>
        </w:rPr>
        <w:t>Image sensor diagonal should be</w:t>
      </w:r>
      <w:r w:rsidR="00E66AC6">
        <w:rPr>
          <w:lang w:val="en-US"/>
        </w:rPr>
        <w:t xml:space="preserve"> larger than 18 mm</w:t>
      </w:r>
    </w:p>
    <w:p w14:paraId="20694816" w14:textId="1E489EA1" w:rsidR="005E4633" w:rsidRDefault="005E4633" w:rsidP="006D5959">
      <w:pPr>
        <w:pStyle w:val="Listenabsatz"/>
        <w:numPr>
          <w:ilvl w:val="0"/>
          <w:numId w:val="1"/>
        </w:numPr>
        <w:spacing w:after="120"/>
        <w:jc w:val="both"/>
        <w:rPr>
          <w:lang w:val="en-US"/>
        </w:rPr>
      </w:pPr>
      <w:r>
        <w:rPr>
          <w:lang w:val="en-US"/>
        </w:rPr>
        <w:t>As a start the system should have one wavelength, but the possibilities to add 1 or 2 wavelengths will be investigated</w:t>
      </w:r>
      <w:ins w:id="14" w:author="Benedict Diederich" w:date="2020-10-28T20:20:00Z">
        <w:r w:rsidR="00BB7FE3">
          <w:rPr>
            <w:lang w:val="en-US"/>
          </w:rPr>
          <w:t xml:space="preserve"> with the help of a modular design</w:t>
        </w:r>
      </w:ins>
    </w:p>
    <w:p w14:paraId="5AAC2DFE" w14:textId="18C9355E" w:rsidR="00633FEE" w:rsidRDefault="00633FEE" w:rsidP="006D5959">
      <w:pPr>
        <w:pStyle w:val="Listenabsatz"/>
        <w:numPr>
          <w:ilvl w:val="0"/>
          <w:numId w:val="1"/>
        </w:numPr>
        <w:spacing w:after="120"/>
        <w:jc w:val="both"/>
        <w:rPr>
          <w:lang w:val="en-US"/>
        </w:rPr>
      </w:pPr>
      <w:r>
        <w:rPr>
          <w:lang w:val="en-US"/>
        </w:rPr>
        <w:t>The system should be operative with minimum adjustment requirements</w:t>
      </w:r>
    </w:p>
    <w:p w14:paraId="7A7B31AC" w14:textId="68FD8088" w:rsidR="00442CFD" w:rsidRDefault="00442CFD" w:rsidP="00442CFD">
      <w:pPr>
        <w:spacing w:after="120"/>
        <w:jc w:val="both"/>
        <w:rPr>
          <w:lang w:val="en-US"/>
        </w:rPr>
      </w:pPr>
      <w:r>
        <w:rPr>
          <w:lang w:val="en-US"/>
        </w:rPr>
        <w:t xml:space="preserve">The focus of the whole system is not to achieve the maximum possible resolution improvement, but a fair priced reliable </w:t>
      </w:r>
      <w:r w:rsidR="00445EAE">
        <w:rPr>
          <w:lang w:val="en-US"/>
        </w:rPr>
        <w:t>fluorescence microscope sub-system, which improves the focal plane image quality</w:t>
      </w:r>
      <w:r w:rsidR="001113D2">
        <w:rPr>
          <w:lang w:val="en-US"/>
        </w:rPr>
        <w:t xml:space="preserve"> and can compete either with “spinning disk confocal” systems</w:t>
      </w:r>
      <w:r w:rsidR="00845BF4">
        <w:rPr>
          <w:lang w:val="en-US"/>
        </w:rPr>
        <w:t xml:space="preserve"> in terms of z-resolution and speed, as well as with software solutions with mystic image processing</w:t>
      </w:r>
      <w:r w:rsidR="0065690A">
        <w:rPr>
          <w:lang w:val="en-US"/>
        </w:rPr>
        <w:t xml:space="preserve"> like “Thunder”.</w:t>
      </w:r>
      <w:ins w:id="15" w:author="Rainer Heintzmann" w:date="2020-10-28T16:35:00Z">
        <w:r w:rsidR="00444E32">
          <w:rPr>
            <w:lang w:val="en-US"/>
          </w:rPr>
          <w:t xml:space="preserve"> It is furthermore capable of ROI-based illumination (possibly suitable for FRAP experiments).</w:t>
        </w:r>
      </w:ins>
    </w:p>
    <w:p w14:paraId="61C0E203" w14:textId="77777777" w:rsidR="00664902" w:rsidRDefault="00664902" w:rsidP="00442CFD">
      <w:pPr>
        <w:spacing w:after="120"/>
        <w:jc w:val="both"/>
        <w:rPr>
          <w:lang w:val="en-US"/>
        </w:rPr>
      </w:pPr>
    </w:p>
    <w:p w14:paraId="2634465E" w14:textId="23F3F9BF" w:rsidR="0065690A" w:rsidRPr="00047FE6" w:rsidRDefault="0065690A" w:rsidP="00442CFD">
      <w:pPr>
        <w:spacing w:after="120"/>
        <w:jc w:val="both"/>
        <w:rPr>
          <w:b/>
          <w:bCs/>
          <w:sz w:val="24"/>
          <w:szCs w:val="24"/>
          <w:lang w:val="en-US"/>
        </w:rPr>
      </w:pPr>
      <w:r w:rsidRPr="00047FE6">
        <w:rPr>
          <w:b/>
          <w:bCs/>
          <w:sz w:val="24"/>
          <w:szCs w:val="24"/>
          <w:lang w:val="en-US"/>
        </w:rPr>
        <w:t>Technical Challenge</w:t>
      </w:r>
    </w:p>
    <w:p w14:paraId="2EA0FE3C" w14:textId="19BE6AA1" w:rsidR="00664902" w:rsidRPr="00047FE6" w:rsidRDefault="00047FE6" w:rsidP="00442CFD">
      <w:pPr>
        <w:spacing w:after="120"/>
        <w:jc w:val="both"/>
        <w:rPr>
          <w:b/>
          <w:bCs/>
          <w:lang w:val="en-US"/>
        </w:rPr>
      </w:pPr>
      <w:r w:rsidRPr="00047FE6">
        <w:rPr>
          <w:b/>
          <w:bCs/>
          <w:lang w:val="en-US"/>
        </w:rPr>
        <w:t>SIM illumination</w:t>
      </w:r>
    </w:p>
    <w:p w14:paraId="6A75BAAA" w14:textId="651E7410" w:rsidR="0065690A" w:rsidRDefault="00664902" w:rsidP="00442CFD">
      <w:pPr>
        <w:spacing w:after="120"/>
        <w:jc w:val="both"/>
        <w:rPr>
          <w:lang w:val="en-US"/>
        </w:rPr>
      </w:pPr>
      <w:r>
        <w:rPr>
          <w:lang w:val="en-US"/>
        </w:rPr>
        <w:lastRenderedPageBreak/>
        <w:t>In principle three possible pathways to</w:t>
      </w:r>
      <w:r w:rsidR="00047FE6">
        <w:rPr>
          <w:lang w:val="en-US"/>
        </w:rPr>
        <w:t xml:space="preserve"> </w:t>
      </w:r>
      <w:r w:rsidR="00A672EB">
        <w:rPr>
          <w:lang w:val="en-US"/>
        </w:rPr>
        <w:t>get the structured light into the focal plane</w:t>
      </w:r>
      <w:r w:rsidR="00DB688F">
        <w:rPr>
          <w:lang w:val="en-US"/>
        </w:rPr>
        <w:t xml:space="preserve"> with different impacts on complexity and cost and performance (this strongly depends on how much the system will be optimized for a specific type of microscope stands</w:t>
      </w:r>
      <w:r w:rsidR="005E78A6">
        <w:rPr>
          <w:lang w:val="en-US"/>
        </w:rPr>
        <w:t>):</w:t>
      </w:r>
    </w:p>
    <w:p w14:paraId="20CA6181" w14:textId="2B4A646D" w:rsidR="005E78A6" w:rsidRDefault="005E78A6" w:rsidP="00D237A6">
      <w:pPr>
        <w:pStyle w:val="Listenabsatz"/>
        <w:numPr>
          <w:ilvl w:val="0"/>
          <w:numId w:val="4"/>
        </w:numPr>
        <w:spacing w:after="120"/>
        <w:jc w:val="both"/>
        <w:rPr>
          <w:lang w:val="en-US"/>
        </w:rPr>
      </w:pPr>
      <w:r>
        <w:rPr>
          <w:lang w:val="en-US"/>
        </w:rPr>
        <w:t>The structure light can be coupled in using the</w:t>
      </w:r>
      <w:r w:rsidR="00E42C63">
        <w:rPr>
          <w:lang w:val="en-US"/>
        </w:rPr>
        <w:t xml:space="preserve"> emission pathway to the camera, such that a potential SIMMO system would </w:t>
      </w:r>
      <w:r w:rsidR="00163481">
        <w:rPr>
          <w:lang w:val="en-US"/>
        </w:rPr>
        <w:t xml:space="preserve">be connect to the camera output as a box like for example a spinning disk system. This solution would be the most flexible </w:t>
      </w:r>
      <w:r w:rsidR="00314D9A">
        <w:rPr>
          <w:lang w:val="en-US"/>
        </w:rPr>
        <w:t>(in terms of microscopes)</w:t>
      </w:r>
      <w:r w:rsidR="00EA7BEE">
        <w:rPr>
          <w:lang w:val="en-US"/>
        </w:rPr>
        <w:t>,</w:t>
      </w:r>
      <w:r w:rsidR="00314D9A">
        <w:rPr>
          <w:lang w:val="en-US"/>
        </w:rPr>
        <w:t xml:space="preserve"> </w:t>
      </w:r>
      <w:r w:rsidR="00163481">
        <w:rPr>
          <w:lang w:val="en-US"/>
        </w:rPr>
        <w:t xml:space="preserve">but also the most expensive, because it involves </w:t>
      </w:r>
      <w:r w:rsidR="00EA7BEE">
        <w:rPr>
          <w:lang w:val="en-US"/>
        </w:rPr>
        <w:t xml:space="preserve">a </w:t>
      </w:r>
      <w:r w:rsidR="00163481">
        <w:rPr>
          <w:lang w:val="en-US"/>
        </w:rPr>
        <w:t>lot of additional optics, filter</w:t>
      </w:r>
      <w:r w:rsidR="00EA7BEE">
        <w:rPr>
          <w:lang w:val="en-US"/>
        </w:rPr>
        <w:t>s</w:t>
      </w:r>
      <w:r w:rsidR="00925254">
        <w:rPr>
          <w:lang w:val="en-US"/>
        </w:rPr>
        <w:t>, maybe even specific notch filters</w:t>
      </w:r>
      <w:r w:rsidR="00EA7BEE">
        <w:rPr>
          <w:lang w:val="en-US"/>
        </w:rPr>
        <w:t>,</w:t>
      </w:r>
      <w:r w:rsidR="00925254">
        <w:rPr>
          <w:lang w:val="en-US"/>
        </w:rPr>
        <w:t xml:space="preserve"> which only would allow for certain distinct excitation wavelengths</w:t>
      </w:r>
      <w:r w:rsidR="00AB433B">
        <w:rPr>
          <w:lang w:val="en-US"/>
        </w:rPr>
        <w:t>. This possibility would create the highest risk to meet the envisioned pricing.</w:t>
      </w:r>
      <w:r w:rsidR="00BC5C4D">
        <w:rPr>
          <w:lang w:val="en-US"/>
        </w:rPr>
        <w:t xml:space="preserve"> But this would have all elements in one box, which can be connected and controlled by a computer with specific software.</w:t>
      </w:r>
    </w:p>
    <w:p w14:paraId="502E7C7E" w14:textId="412E98A5" w:rsidR="00AB433B" w:rsidRDefault="00566A3B" w:rsidP="00D237A6">
      <w:pPr>
        <w:pStyle w:val="Listenabsatz"/>
        <w:numPr>
          <w:ilvl w:val="0"/>
          <w:numId w:val="4"/>
        </w:numPr>
        <w:spacing w:after="120"/>
        <w:jc w:val="both"/>
        <w:rPr>
          <w:lang w:val="en-US"/>
        </w:rPr>
      </w:pPr>
      <w:r>
        <w:rPr>
          <w:lang w:val="en-US"/>
        </w:rPr>
        <w:t xml:space="preserve">For microscopes like the Nikon </w:t>
      </w:r>
      <w:r w:rsidR="003D0E15">
        <w:rPr>
          <w:lang w:val="en-US"/>
        </w:rPr>
        <w:t>microscopes with 2 filter turrets</w:t>
      </w:r>
      <w:r w:rsidR="00463CB0">
        <w:rPr>
          <w:lang w:val="en-US"/>
        </w:rPr>
        <w:t>, it would be possible to couple in the excitation light using the upper turret</w:t>
      </w:r>
      <w:r w:rsidR="00774BFB">
        <w:rPr>
          <w:lang w:val="en-US"/>
        </w:rPr>
        <w:t>, and guiding the emission to the camera using the lower turret</w:t>
      </w:r>
      <w:r w:rsidR="00463C0F">
        <w:rPr>
          <w:lang w:val="en-US"/>
        </w:rPr>
        <w:t>, but for this we would have to design a special optical insert to the turret</w:t>
      </w:r>
      <w:r w:rsidR="00941FC9">
        <w:rPr>
          <w:lang w:val="en-US"/>
        </w:rPr>
        <w:t>, which we are not sure if this could be a mechanical reliable option, since the design of the turrets is not made for that possibility, as far as we see and know</w:t>
      </w:r>
      <w:r w:rsidR="00B83D81">
        <w:rPr>
          <w:lang w:val="en-US"/>
        </w:rPr>
        <w:t>. This would result in a SIM illumination box and an additional camera</w:t>
      </w:r>
      <w:r w:rsidR="006E03BC">
        <w:rPr>
          <w:lang w:val="en-US"/>
        </w:rPr>
        <w:t xml:space="preserve"> with synchronization between them and communication connections to a computer</w:t>
      </w:r>
      <w:r w:rsidR="00BC5C4D">
        <w:rPr>
          <w:lang w:val="en-US"/>
        </w:rPr>
        <w:t>, which again with corresponding software would control the system.</w:t>
      </w:r>
    </w:p>
    <w:p w14:paraId="0A476462" w14:textId="43AA8A77" w:rsidR="00941FC9" w:rsidRDefault="00B83D81" w:rsidP="00D237A6">
      <w:pPr>
        <w:pStyle w:val="Listenabsatz"/>
        <w:numPr>
          <w:ilvl w:val="0"/>
          <w:numId w:val="4"/>
        </w:numPr>
        <w:spacing w:after="120"/>
        <w:jc w:val="both"/>
        <w:rPr>
          <w:lang w:val="en-US"/>
        </w:rPr>
      </w:pPr>
      <w:r>
        <w:rPr>
          <w:lang w:val="en-US"/>
        </w:rPr>
        <w:t>The third possibility would</w:t>
      </w:r>
      <w:r w:rsidR="00C2362C">
        <w:rPr>
          <w:lang w:val="en-US"/>
        </w:rPr>
        <w:t xml:space="preserve"> be using the epi-fluorescence pathway to couple in the structured light</w:t>
      </w:r>
      <w:r w:rsidR="00073AF7">
        <w:rPr>
          <w:lang w:val="en-US"/>
        </w:rPr>
        <w:t xml:space="preserve"> (</w:t>
      </w:r>
      <w:r w:rsidR="00BC312D">
        <w:rPr>
          <w:lang w:val="en-US"/>
        </w:rPr>
        <w:t xml:space="preserve">which in our opinion would be the most </w:t>
      </w:r>
      <w:r w:rsidR="00073AF7">
        <w:rPr>
          <w:lang w:val="en-US"/>
        </w:rPr>
        <w:t>elegant</w:t>
      </w:r>
      <w:r w:rsidR="00BC312D">
        <w:rPr>
          <w:lang w:val="en-US"/>
        </w:rPr>
        <w:t xml:space="preserve"> way to go</w:t>
      </w:r>
      <w:r w:rsidR="00073AF7">
        <w:rPr>
          <w:lang w:val="en-US"/>
        </w:rPr>
        <w:t>)</w:t>
      </w:r>
      <w:r w:rsidR="00BC312D">
        <w:rPr>
          <w:lang w:val="en-US"/>
        </w:rPr>
        <w:t>.</w:t>
      </w:r>
      <w:r w:rsidR="00830694">
        <w:rPr>
          <w:lang w:val="en-US"/>
        </w:rPr>
        <w:t xml:space="preserve"> This can be realized in two different ways:</w:t>
      </w:r>
    </w:p>
    <w:p w14:paraId="4056D092" w14:textId="5D8F834E" w:rsidR="00830694" w:rsidRDefault="00073AF7" w:rsidP="00830694">
      <w:pPr>
        <w:pStyle w:val="Listenabsatz"/>
        <w:numPr>
          <w:ilvl w:val="1"/>
          <w:numId w:val="2"/>
        </w:numPr>
        <w:spacing w:after="120"/>
        <w:jc w:val="both"/>
        <w:rPr>
          <w:lang w:val="en-US"/>
        </w:rPr>
      </w:pPr>
      <w:r>
        <w:rPr>
          <w:lang w:val="en-US"/>
        </w:rPr>
        <w:t xml:space="preserve">By replacing the </w:t>
      </w:r>
      <w:proofErr w:type="gramStart"/>
      <w:r>
        <w:rPr>
          <w:lang w:val="en-US"/>
        </w:rPr>
        <w:t>epi-fluorescence</w:t>
      </w:r>
      <w:proofErr w:type="gramEnd"/>
      <w:r>
        <w:rPr>
          <w:lang w:val="en-US"/>
        </w:rPr>
        <w:t xml:space="preserve"> insert of the microscope, which usually connect</w:t>
      </w:r>
      <w:r w:rsidR="00F66234">
        <w:rPr>
          <w:lang w:val="en-US"/>
        </w:rPr>
        <w:t>s</w:t>
      </w:r>
      <w:r>
        <w:rPr>
          <w:lang w:val="en-US"/>
        </w:rPr>
        <w:t xml:space="preserve"> to external light sources</w:t>
      </w:r>
      <w:r w:rsidR="00AE79B8">
        <w:rPr>
          <w:lang w:val="en-US"/>
        </w:rPr>
        <w:t>, and replacing it with a special SIM illumination insert, which is dedicated for the specific microscope stand</w:t>
      </w:r>
      <w:r w:rsidR="008E46B5">
        <w:rPr>
          <w:lang w:val="en-US"/>
        </w:rPr>
        <w:t>.</w:t>
      </w:r>
    </w:p>
    <w:p w14:paraId="0B78B4D1" w14:textId="5499CC22" w:rsidR="009573F2" w:rsidRDefault="00591F54" w:rsidP="009573F2">
      <w:pPr>
        <w:pStyle w:val="Listenabsatz"/>
        <w:numPr>
          <w:ilvl w:val="1"/>
          <w:numId w:val="2"/>
        </w:numPr>
        <w:spacing w:after="120"/>
        <w:rPr>
          <w:lang w:val="en-US"/>
        </w:rPr>
      </w:pPr>
      <w:r>
        <w:rPr>
          <w:lang w:val="en-US"/>
        </w:rPr>
        <w:t>By connecting to the epi-fluorescence insert of the microscope, which usually connect</w:t>
      </w:r>
      <w:r w:rsidR="00F66234">
        <w:rPr>
          <w:lang w:val="en-US"/>
        </w:rPr>
        <w:t>s</w:t>
      </w:r>
      <w:r>
        <w:rPr>
          <w:lang w:val="en-US"/>
        </w:rPr>
        <w:t xml:space="preserve"> to external light sources, if the optical quality allows to do that</w:t>
      </w:r>
      <w:r w:rsidR="00F42C4C">
        <w:rPr>
          <w:lang w:val="en-US"/>
        </w:rPr>
        <w:t>, this again would be the maximum flexible solution, because the SIM illumination would then just connect like other light sources to the epi-fluorescence input</w:t>
      </w:r>
      <w:ins w:id="16" w:author="Rainer Heintzmann" w:date="2020-10-28T16:37:00Z">
        <w:r w:rsidR="00444E32">
          <w:rPr>
            <w:lang w:val="en-US"/>
          </w:rPr>
          <w:t xml:space="preserve"> and can possibly even be switched to by existing flip-mirror technology</w:t>
        </w:r>
      </w:ins>
      <w:r w:rsidR="008E46B5">
        <w:rPr>
          <w:lang w:val="en-US"/>
        </w:rPr>
        <w:t>.</w:t>
      </w:r>
      <w:r w:rsidR="009573F2">
        <w:rPr>
          <w:lang w:val="en-US"/>
        </w:rPr>
        <w:br/>
      </w:r>
      <w:r w:rsidR="009573F2">
        <w:rPr>
          <w:lang w:val="en-US"/>
        </w:rPr>
        <w:br/>
      </w:r>
      <w:r w:rsidR="004A7D72">
        <w:rPr>
          <w:lang w:val="en-US"/>
        </w:rPr>
        <w:t>Both solution would allow to use the optical filter system in place</w:t>
      </w:r>
      <w:r w:rsidR="0042567B">
        <w:rPr>
          <w:lang w:val="en-US"/>
        </w:rPr>
        <w:t>, and would be the most flexible in terms of</w:t>
      </w:r>
      <w:r w:rsidR="00C379B9">
        <w:rPr>
          <w:lang w:val="en-US"/>
        </w:rPr>
        <w:t xml:space="preserve"> spectral combinations. But they require better information of the mechanical structure and optical parameters of the </w:t>
      </w:r>
      <w:r w:rsidR="00B1405B">
        <w:rPr>
          <w:lang w:val="en-US"/>
        </w:rPr>
        <w:t>“</w:t>
      </w:r>
      <w:r w:rsidR="00C379B9">
        <w:rPr>
          <w:lang w:val="en-US"/>
        </w:rPr>
        <w:t>to be used microscope</w:t>
      </w:r>
      <w:r w:rsidR="00B1405B">
        <w:rPr>
          <w:lang w:val="en-US"/>
        </w:rPr>
        <w:t xml:space="preserve"> for optimization</w:t>
      </w:r>
      <w:r w:rsidR="004F60B5">
        <w:rPr>
          <w:lang w:val="en-US"/>
        </w:rPr>
        <w:t>”</w:t>
      </w:r>
      <w:r w:rsidR="00C379B9">
        <w:rPr>
          <w:lang w:val="en-US"/>
        </w:rPr>
        <w:t>, ther</w:t>
      </w:r>
      <w:r w:rsidR="001B57D8">
        <w:rPr>
          <w:lang w:val="en-US"/>
        </w:rPr>
        <w:t>e</w:t>
      </w:r>
      <w:r w:rsidR="00C379B9">
        <w:rPr>
          <w:lang w:val="en-US"/>
        </w:rPr>
        <w:t>fore</w:t>
      </w:r>
      <w:r w:rsidR="001B57D8">
        <w:rPr>
          <w:lang w:val="en-US"/>
        </w:rPr>
        <w:t xml:space="preserve"> this solution is maximum optimized for a specific microscope brand</w:t>
      </w:r>
      <w:r w:rsidR="00AE79B8">
        <w:rPr>
          <w:lang w:val="en-US"/>
        </w:rPr>
        <w:t>.</w:t>
      </w:r>
    </w:p>
    <w:p w14:paraId="410C0934" w14:textId="78548E80" w:rsidR="004F60B5" w:rsidRPr="00531716" w:rsidRDefault="004F60B5" w:rsidP="004F60B5">
      <w:pPr>
        <w:spacing w:after="120"/>
        <w:rPr>
          <w:b/>
          <w:bCs/>
          <w:lang w:val="en-US"/>
        </w:rPr>
      </w:pPr>
      <w:r w:rsidRPr="00531716">
        <w:rPr>
          <w:b/>
          <w:bCs/>
          <w:lang w:val="en-US"/>
        </w:rPr>
        <w:t>SIM Detection – Camera</w:t>
      </w:r>
    </w:p>
    <w:p w14:paraId="5A84FE7F" w14:textId="4F62A2DF" w:rsidR="004F60B5" w:rsidRDefault="004F60B5" w:rsidP="006129F8">
      <w:pPr>
        <w:spacing w:after="120"/>
        <w:jc w:val="both"/>
        <w:rPr>
          <w:lang w:val="en-US"/>
        </w:rPr>
      </w:pPr>
      <w:r>
        <w:rPr>
          <w:lang w:val="en-US"/>
        </w:rPr>
        <w:t xml:space="preserve">We plan to optimize </w:t>
      </w:r>
      <w:r w:rsidR="007B3FCB">
        <w:rPr>
          <w:lang w:val="en-US"/>
        </w:rPr>
        <w:t xml:space="preserve">an </w:t>
      </w:r>
      <w:proofErr w:type="spellStart"/>
      <w:r w:rsidR="007B3FCB">
        <w:rPr>
          <w:lang w:val="en-US"/>
        </w:rPr>
        <w:t>sCMOS</w:t>
      </w:r>
      <w:proofErr w:type="spellEnd"/>
      <w:r w:rsidR="007B3FCB">
        <w:rPr>
          <w:lang w:val="en-US"/>
        </w:rPr>
        <w:t xml:space="preserve"> camera </w:t>
      </w:r>
      <w:r w:rsidR="006F4BE4">
        <w:rPr>
          <w:lang w:val="en-US"/>
        </w:rPr>
        <w:t xml:space="preserve">for the SIMMO system, </w:t>
      </w:r>
      <w:r w:rsidR="007B3FCB">
        <w:rPr>
          <w:lang w:val="en-US"/>
        </w:rPr>
        <w:t xml:space="preserve">which is currently under development, and will have a larger and faster </w:t>
      </w:r>
      <w:proofErr w:type="spellStart"/>
      <w:r w:rsidR="007B3FCB">
        <w:rPr>
          <w:lang w:val="en-US"/>
        </w:rPr>
        <w:t>sCMOS</w:t>
      </w:r>
      <w:proofErr w:type="spellEnd"/>
      <w:r w:rsidR="007B3FCB">
        <w:rPr>
          <w:lang w:val="en-US"/>
        </w:rPr>
        <w:t xml:space="preserve"> image sensor</w:t>
      </w:r>
      <w:r w:rsidR="00380AD2">
        <w:rPr>
          <w:lang w:val="en-US"/>
        </w:rPr>
        <w:t>, with the following key parameters:</w:t>
      </w:r>
    </w:p>
    <w:tbl>
      <w:tblPr>
        <w:tblStyle w:val="Tabellenraster"/>
        <w:tblW w:w="0" w:type="auto"/>
        <w:tblInd w:w="1271" w:type="dxa"/>
        <w:tblLook w:val="04A0" w:firstRow="1" w:lastRow="0" w:firstColumn="1" w:lastColumn="0" w:noHBand="0" w:noVBand="1"/>
      </w:tblPr>
      <w:tblGrid>
        <w:gridCol w:w="1849"/>
        <w:gridCol w:w="1832"/>
      </w:tblGrid>
      <w:tr w:rsidR="00380AD2" w14:paraId="1E00BBCB" w14:textId="77777777" w:rsidTr="00531716">
        <w:trPr>
          <w:trHeight w:val="113"/>
        </w:trPr>
        <w:tc>
          <w:tcPr>
            <w:tcW w:w="0" w:type="auto"/>
            <w:vAlign w:val="center"/>
          </w:tcPr>
          <w:p w14:paraId="723A3F03" w14:textId="6247B2E2" w:rsidR="00380AD2" w:rsidRPr="006829F0" w:rsidRDefault="00380AD2" w:rsidP="00D017D5">
            <w:pPr>
              <w:rPr>
                <w:sz w:val="20"/>
                <w:szCs w:val="20"/>
                <w:lang w:val="en-US"/>
              </w:rPr>
            </w:pPr>
            <w:r w:rsidRPr="006829F0">
              <w:rPr>
                <w:sz w:val="20"/>
                <w:szCs w:val="20"/>
                <w:lang w:val="en-US"/>
              </w:rPr>
              <w:t>resolution</w:t>
            </w:r>
          </w:p>
        </w:tc>
        <w:tc>
          <w:tcPr>
            <w:tcW w:w="0" w:type="auto"/>
            <w:vAlign w:val="center"/>
          </w:tcPr>
          <w:p w14:paraId="3F904DAD" w14:textId="54D85E42" w:rsidR="00380AD2" w:rsidRPr="006829F0" w:rsidRDefault="006829F0" w:rsidP="00D017D5">
            <w:pPr>
              <w:jc w:val="center"/>
              <w:rPr>
                <w:sz w:val="20"/>
                <w:szCs w:val="20"/>
                <w:lang w:val="en-US"/>
              </w:rPr>
            </w:pPr>
            <w:r w:rsidRPr="006829F0">
              <w:rPr>
                <w:sz w:val="20"/>
                <w:szCs w:val="20"/>
                <w:lang w:val="en-US"/>
              </w:rPr>
              <w:t>4344 x 2368 pixel</w:t>
            </w:r>
          </w:p>
        </w:tc>
      </w:tr>
      <w:tr w:rsidR="00380AD2" w14:paraId="14822F7F" w14:textId="77777777" w:rsidTr="00531716">
        <w:trPr>
          <w:trHeight w:val="113"/>
        </w:trPr>
        <w:tc>
          <w:tcPr>
            <w:tcW w:w="0" w:type="auto"/>
            <w:vAlign w:val="center"/>
          </w:tcPr>
          <w:p w14:paraId="1D311B56" w14:textId="0D79B795" w:rsidR="00380AD2" w:rsidRPr="006829F0" w:rsidRDefault="00A31437" w:rsidP="00D017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Pixel size</w:t>
            </w:r>
          </w:p>
        </w:tc>
        <w:tc>
          <w:tcPr>
            <w:tcW w:w="0" w:type="auto"/>
            <w:vAlign w:val="center"/>
          </w:tcPr>
          <w:p w14:paraId="7FF27BBE" w14:textId="5FEC0F81" w:rsidR="00380AD2" w:rsidRPr="006829F0" w:rsidRDefault="00CB39B1" w:rsidP="00D017D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 µm x 4.6 µm</w:t>
            </w:r>
          </w:p>
        </w:tc>
      </w:tr>
      <w:tr w:rsidR="00380AD2" w14:paraId="0BDDB868" w14:textId="77777777" w:rsidTr="00531716">
        <w:trPr>
          <w:trHeight w:val="113"/>
        </w:trPr>
        <w:tc>
          <w:tcPr>
            <w:tcW w:w="0" w:type="auto"/>
            <w:vAlign w:val="center"/>
          </w:tcPr>
          <w:p w14:paraId="6164DE32" w14:textId="114EEA26" w:rsidR="00380AD2" w:rsidRPr="006829F0" w:rsidRDefault="001D10B8" w:rsidP="00D017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active</w:t>
            </w:r>
            <w:r w:rsidR="00CB39B1">
              <w:rPr>
                <w:sz w:val="20"/>
                <w:szCs w:val="20"/>
                <w:lang w:val="en-US"/>
              </w:rPr>
              <w:t xml:space="preserve"> area</w:t>
            </w:r>
          </w:p>
        </w:tc>
        <w:tc>
          <w:tcPr>
            <w:tcW w:w="0" w:type="auto"/>
            <w:vAlign w:val="center"/>
          </w:tcPr>
          <w:p w14:paraId="75AD13CE" w14:textId="746B0AC3" w:rsidR="00380AD2" w:rsidRPr="006829F0" w:rsidRDefault="001D10B8" w:rsidP="00D017D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20.0 mm x 10.9 mm</w:t>
            </w:r>
          </w:p>
        </w:tc>
      </w:tr>
      <w:tr w:rsidR="00380AD2" w14:paraId="1C7D4EC9" w14:textId="77777777" w:rsidTr="00531716">
        <w:trPr>
          <w:trHeight w:val="113"/>
        </w:trPr>
        <w:tc>
          <w:tcPr>
            <w:tcW w:w="0" w:type="auto"/>
            <w:vAlign w:val="center"/>
          </w:tcPr>
          <w:p w14:paraId="53F816EA" w14:textId="3CAE75BF" w:rsidR="00380AD2" w:rsidRPr="006829F0" w:rsidRDefault="00CB39B1" w:rsidP="00D017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Diagonal</w:t>
            </w:r>
          </w:p>
        </w:tc>
        <w:tc>
          <w:tcPr>
            <w:tcW w:w="0" w:type="auto"/>
            <w:vAlign w:val="center"/>
          </w:tcPr>
          <w:p w14:paraId="6F94047E" w14:textId="18FA2FEB" w:rsidR="00380AD2" w:rsidRPr="006829F0" w:rsidRDefault="00917C07" w:rsidP="00D017D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22.8 mm</w:t>
            </w:r>
          </w:p>
        </w:tc>
      </w:tr>
      <w:tr w:rsidR="00380AD2" w14:paraId="16818FE9" w14:textId="77777777" w:rsidTr="00531716">
        <w:trPr>
          <w:trHeight w:val="113"/>
        </w:trPr>
        <w:tc>
          <w:tcPr>
            <w:tcW w:w="0" w:type="auto"/>
            <w:vAlign w:val="center"/>
          </w:tcPr>
          <w:p w14:paraId="0E4435FC" w14:textId="74A71E9D" w:rsidR="00380AD2" w:rsidRPr="006829F0" w:rsidRDefault="00CB39B1" w:rsidP="00D017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Readout noise</w:t>
            </w:r>
          </w:p>
        </w:tc>
        <w:tc>
          <w:tcPr>
            <w:tcW w:w="0" w:type="auto"/>
            <w:vAlign w:val="center"/>
          </w:tcPr>
          <w:p w14:paraId="69D7CA87" w14:textId="5C15712D" w:rsidR="00917C07" w:rsidRPr="006829F0" w:rsidRDefault="00917C07" w:rsidP="00D017D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 e- @ 5 fps</w:t>
            </w:r>
            <w:r>
              <w:rPr>
                <w:sz w:val="20"/>
                <w:szCs w:val="20"/>
                <w:lang w:val="en-US"/>
              </w:rPr>
              <w:br/>
              <w:t xml:space="preserve">1.0 e- </w:t>
            </w:r>
            <w:r w:rsidR="00207A7C">
              <w:rPr>
                <w:sz w:val="20"/>
                <w:szCs w:val="20"/>
                <w:lang w:val="en-US"/>
              </w:rPr>
              <w:t>@ 120 fps</w:t>
            </w:r>
          </w:p>
        </w:tc>
      </w:tr>
      <w:tr w:rsidR="00380AD2" w14:paraId="4D6BC1BD" w14:textId="77777777" w:rsidTr="00531716">
        <w:trPr>
          <w:trHeight w:val="113"/>
        </w:trPr>
        <w:tc>
          <w:tcPr>
            <w:tcW w:w="0" w:type="auto"/>
            <w:vAlign w:val="center"/>
          </w:tcPr>
          <w:p w14:paraId="037AA295" w14:textId="0F53618E" w:rsidR="00380AD2" w:rsidRPr="006829F0" w:rsidRDefault="00C60908" w:rsidP="00D017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Shutter type</w:t>
            </w:r>
          </w:p>
        </w:tc>
        <w:tc>
          <w:tcPr>
            <w:tcW w:w="0" w:type="auto"/>
            <w:vAlign w:val="center"/>
          </w:tcPr>
          <w:p w14:paraId="12BBE5CE" w14:textId="75000189" w:rsidR="00380AD2" w:rsidRPr="006829F0" w:rsidRDefault="00207A7C" w:rsidP="00D017D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Rolling shutter</w:t>
            </w:r>
          </w:p>
        </w:tc>
      </w:tr>
      <w:tr w:rsidR="00380AD2" w14:paraId="7F8BF7E7" w14:textId="77777777" w:rsidTr="00531716">
        <w:trPr>
          <w:trHeight w:val="113"/>
        </w:trPr>
        <w:tc>
          <w:tcPr>
            <w:tcW w:w="0" w:type="auto"/>
            <w:vAlign w:val="center"/>
          </w:tcPr>
          <w:p w14:paraId="39F44873" w14:textId="16A3A4BB" w:rsidR="00380AD2" w:rsidRPr="006829F0" w:rsidRDefault="00C60908" w:rsidP="00D017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Quantum efficiency</w:t>
            </w:r>
          </w:p>
        </w:tc>
        <w:tc>
          <w:tcPr>
            <w:tcW w:w="0" w:type="auto"/>
            <w:vAlign w:val="center"/>
          </w:tcPr>
          <w:p w14:paraId="6B8C46FB" w14:textId="2F351DB1" w:rsidR="00380AD2" w:rsidRPr="006829F0" w:rsidRDefault="00207A7C" w:rsidP="00D017D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 85 %</w:t>
            </w:r>
          </w:p>
        </w:tc>
      </w:tr>
      <w:tr w:rsidR="00C60908" w14:paraId="01041C1E" w14:textId="77777777" w:rsidTr="00531716">
        <w:trPr>
          <w:trHeight w:val="113"/>
        </w:trPr>
        <w:tc>
          <w:tcPr>
            <w:tcW w:w="0" w:type="auto"/>
            <w:vAlign w:val="center"/>
          </w:tcPr>
          <w:p w14:paraId="04380E02" w14:textId="3FB789EC" w:rsidR="00C60908" w:rsidRDefault="00C60908" w:rsidP="00D017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Frame </w:t>
            </w:r>
            <w:proofErr w:type="spellStart"/>
            <w:r>
              <w:rPr>
                <w:sz w:val="20"/>
                <w:szCs w:val="20"/>
                <w:lang w:val="en-US"/>
              </w:rPr>
              <w:t>rate</w:t>
            </w:r>
            <w:r w:rsidRPr="006F4BE4">
              <w:rPr>
                <w:sz w:val="20"/>
                <w:szCs w:val="20"/>
                <w:vertAlign w:val="subscript"/>
                <w:lang w:val="en-US"/>
              </w:rPr>
              <w:t>max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(full)</w:t>
            </w:r>
          </w:p>
        </w:tc>
        <w:tc>
          <w:tcPr>
            <w:tcW w:w="0" w:type="auto"/>
            <w:vAlign w:val="center"/>
          </w:tcPr>
          <w:p w14:paraId="757E154D" w14:textId="0B3FCC2C" w:rsidR="00C60908" w:rsidRPr="006829F0" w:rsidRDefault="006F4BE4" w:rsidP="00D017D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 fps</w:t>
            </w:r>
          </w:p>
        </w:tc>
      </w:tr>
      <w:tr w:rsidR="00C60908" w14:paraId="2B9EF422" w14:textId="77777777" w:rsidTr="00531716">
        <w:trPr>
          <w:trHeight w:val="113"/>
        </w:trPr>
        <w:tc>
          <w:tcPr>
            <w:tcW w:w="0" w:type="auto"/>
            <w:vAlign w:val="center"/>
          </w:tcPr>
          <w:p w14:paraId="66ACC3D0" w14:textId="3A11DA2A" w:rsidR="00C60908" w:rsidRDefault="00C60908" w:rsidP="00D017D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Fullwell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capacity</w:t>
            </w:r>
          </w:p>
        </w:tc>
        <w:tc>
          <w:tcPr>
            <w:tcW w:w="0" w:type="auto"/>
            <w:vAlign w:val="center"/>
          </w:tcPr>
          <w:p w14:paraId="0CE0EADE" w14:textId="4F8F1563" w:rsidR="00C60908" w:rsidRPr="006829F0" w:rsidRDefault="006F4BE4" w:rsidP="00D017D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19600 e-</w:t>
            </w:r>
          </w:p>
        </w:tc>
      </w:tr>
      <w:tr w:rsidR="00380AD2" w14:paraId="582FA193" w14:textId="77777777" w:rsidTr="00531716">
        <w:trPr>
          <w:trHeight w:val="113"/>
        </w:trPr>
        <w:tc>
          <w:tcPr>
            <w:tcW w:w="0" w:type="auto"/>
            <w:vAlign w:val="center"/>
          </w:tcPr>
          <w:p w14:paraId="37B24856" w14:textId="2B22CEBB" w:rsidR="00380AD2" w:rsidRPr="006829F0" w:rsidRDefault="00C60908" w:rsidP="00D017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Dynamic range</w:t>
            </w:r>
          </w:p>
        </w:tc>
        <w:tc>
          <w:tcPr>
            <w:tcW w:w="0" w:type="auto"/>
            <w:vAlign w:val="center"/>
          </w:tcPr>
          <w:p w14:paraId="4D8DE8FA" w14:textId="4DA2E073" w:rsidR="00380AD2" w:rsidRPr="006829F0" w:rsidRDefault="006129F8" w:rsidP="00D017D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: 28000</w:t>
            </w:r>
          </w:p>
        </w:tc>
      </w:tr>
      <w:tr w:rsidR="006129F8" w14:paraId="23BA1077" w14:textId="77777777" w:rsidTr="00531716">
        <w:trPr>
          <w:trHeight w:val="113"/>
        </w:trPr>
        <w:tc>
          <w:tcPr>
            <w:tcW w:w="0" w:type="auto"/>
            <w:vAlign w:val="center"/>
          </w:tcPr>
          <w:p w14:paraId="4EAF09B6" w14:textId="5C1581D2" w:rsidR="006129F8" w:rsidRDefault="00531716" w:rsidP="00D017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A/D bit depth</w:t>
            </w:r>
          </w:p>
        </w:tc>
        <w:tc>
          <w:tcPr>
            <w:tcW w:w="0" w:type="auto"/>
            <w:vAlign w:val="center"/>
          </w:tcPr>
          <w:p w14:paraId="2C14597E" w14:textId="6B5FAF05" w:rsidR="006129F8" w:rsidRDefault="00531716" w:rsidP="00D017D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 bit</w:t>
            </w:r>
          </w:p>
        </w:tc>
      </w:tr>
      <w:tr w:rsidR="006129F8" w14:paraId="2BBA1C9E" w14:textId="77777777" w:rsidTr="00531716">
        <w:trPr>
          <w:trHeight w:val="113"/>
        </w:trPr>
        <w:tc>
          <w:tcPr>
            <w:tcW w:w="0" w:type="auto"/>
            <w:vAlign w:val="center"/>
          </w:tcPr>
          <w:p w14:paraId="6C989642" w14:textId="3E736B6C" w:rsidR="006129F8" w:rsidRDefault="00531716" w:rsidP="00D017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Power consumption</w:t>
            </w:r>
          </w:p>
        </w:tc>
        <w:tc>
          <w:tcPr>
            <w:tcW w:w="0" w:type="auto"/>
            <w:vAlign w:val="center"/>
          </w:tcPr>
          <w:p w14:paraId="34C95B23" w14:textId="777489C1" w:rsidR="006129F8" w:rsidRDefault="00531716" w:rsidP="00D017D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 W</w:t>
            </w:r>
          </w:p>
        </w:tc>
      </w:tr>
    </w:tbl>
    <w:p w14:paraId="4BCE6F1A" w14:textId="77777777" w:rsidR="00D76B0C" w:rsidRDefault="00D76B0C" w:rsidP="004F60B5">
      <w:pPr>
        <w:spacing w:after="120"/>
        <w:rPr>
          <w:lang w:val="en-US"/>
        </w:rPr>
      </w:pPr>
    </w:p>
    <w:p w14:paraId="30BF9FEE" w14:textId="74E2860C" w:rsidR="00380AD2" w:rsidRDefault="006252D8" w:rsidP="00B543D5">
      <w:pPr>
        <w:spacing w:after="120"/>
        <w:jc w:val="both"/>
        <w:rPr>
          <w:lang w:val="en-US"/>
        </w:rPr>
      </w:pPr>
      <w:r>
        <w:rPr>
          <w:lang w:val="en-US"/>
        </w:rPr>
        <w:t>The camera will be optimum s</w:t>
      </w:r>
      <w:r w:rsidR="00DC2D1A">
        <w:rPr>
          <w:lang w:val="en-US"/>
        </w:rPr>
        <w:t>ynchroni</w:t>
      </w:r>
      <w:r w:rsidR="007D0090">
        <w:rPr>
          <w:lang w:val="en-US"/>
        </w:rPr>
        <w:t>z</w:t>
      </w:r>
      <w:r w:rsidR="00DC2D1A">
        <w:rPr>
          <w:lang w:val="en-US"/>
        </w:rPr>
        <w:t>ed with the SIM illumination</w:t>
      </w:r>
      <w:r w:rsidR="003006D8">
        <w:rPr>
          <w:lang w:val="en-US"/>
        </w:rPr>
        <w:t xml:space="preserve"> to achieve the most efficient and fast image rate. Further it is planned to investigate the influence of image compression on the speed and the quality of the image reconstruction</w:t>
      </w:r>
      <w:r w:rsidR="003509B0">
        <w:rPr>
          <w:lang w:val="en-US"/>
        </w:rPr>
        <w:t>.</w:t>
      </w:r>
    </w:p>
    <w:p w14:paraId="313D6F40" w14:textId="525FEE94" w:rsidR="007007BC" w:rsidRDefault="007007BC" w:rsidP="00B543D5">
      <w:pPr>
        <w:spacing w:after="120"/>
        <w:jc w:val="both"/>
        <w:rPr>
          <w:lang w:val="en-US"/>
        </w:rPr>
      </w:pPr>
      <w:r>
        <w:rPr>
          <w:lang w:val="en-US"/>
        </w:rPr>
        <w:t>It is not yet decided whether two computer communication paths will be used (likely for the beginning)</w:t>
      </w:r>
      <w:r w:rsidR="00EC7573">
        <w:rPr>
          <w:lang w:val="en-US"/>
        </w:rPr>
        <w:t xml:space="preserve"> or one such that the SIM illumination co</w:t>
      </w:r>
      <w:r w:rsidR="00B543D5">
        <w:rPr>
          <w:lang w:val="en-US"/>
        </w:rPr>
        <w:t>m</w:t>
      </w:r>
      <w:r w:rsidR="00EC7573">
        <w:rPr>
          <w:lang w:val="en-US"/>
        </w:rPr>
        <w:t>municates via the camera with the computer, such that the SIMMO system only has one communication interface</w:t>
      </w:r>
      <w:r w:rsidR="00B543D5">
        <w:rPr>
          <w:lang w:val="en-US"/>
        </w:rPr>
        <w:t>.</w:t>
      </w:r>
    </w:p>
    <w:p w14:paraId="58B9D29E" w14:textId="49E970BE" w:rsidR="00531716" w:rsidRDefault="00531716" w:rsidP="00B543D5">
      <w:pPr>
        <w:spacing w:after="120"/>
        <w:jc w:val="both"/>
        <w:rPr>
          <w:lang w:val="en-US"/>
        </w:rPr>
      </w:pPr>
    </w:p>
    <w:p w14:paraId="1B9701F7" w14:textId="536BC090" w:rsidR="00FF5781" w:rsidRPr="00290BEF" w:rsidRDefault="00FF5781" w:rsidP="00B543D5">
      <w:pPr>
        <w:spacing w:after="120"/>
        <w:jc w:val="both"/>
        <w:rPr>
          <w:b/>
          <w:bCs/>
          <w:sz w:val="24"/>
          <w:szCs w:val="24"/>
          <w:lang w:val="en-US"/>
        </w:rPr>
      </w:pPr>
      <w:r w:rsidRPr="00290BEF">
        <w:rPr>
          <w:b/>
          <w:bCs/>
          <w:sz w:val="24"/>
          <w:szCs w:val="24"/>
          <w:lang w:val="en-US"/>
        </w:rPr>
        <w:t>Business Idea</w:t>
      </w:r>
    </w:p>
    <w:p w14:paraId="748FD4B2" w14:textId="77777777" w:rsidR="00C823EC" w:rsidRDefault="00FF5781" w:rsidP="00B543D5">
      <w:pPr>
        <w:spacing w:after="120"/>
        <w:jc w:val="both"/>
        <w:rPr>
          <w:lang w:val="en-US"/>
        </w:rPr>
      </w:pPr>
      <w:r>
        <w:rPr>
          <w:lang w:val="en-US"/>
        </w:rPr>
        <w:t>I</w:t>
      </w:r>
      <w:r w:rsidR="00A672F9">
        <w:rPr>
          <w:lang w:val="en-US"/>
        </w:rPr>
        <w:t xml:space="preserve"> don’t dare to call it a business plan, since we start with the research project to figure out if the ideas</w:t>
      </w:r>
      <w:r w:rsidR="00385235">
        <w:rPr>
          <w:lang w:val="en-US"/>
        </w:rPr>
        <w:t xml:space="preserve">, which we have, are working out. </w:t>
      </w:r>
      <w:r w:rsidR="00DC2AC2">
        <w:rPr>
          <w:lang w:val="en-US"/>
        </w:rPr>
        <w:t xml:space="preserve">The SIMMO systems should be placed as competition to </w:t>
      </w:r>
      <w:r w:rsidR="00886785">
        <w:rPr>
          <w:lang w:val="en-US"/>
        </w:rPr>
        <w:t xml:space="preserve">spinning disk confocal </w:t>
      </w:r>
      <w:proofErr w:type="gramStart"/>
      <w:r w:rsidR="00886785">
        <w:rPr>
          <w:lang w:val="en-US"/>
        </w:rPr>
        <w:t>systems, and</w:t>
      </w:r>
      <w:proofErr w:type="gramEnd"/>
      <w:r w:rsidR="00886785">
        <w:rPr>
          <w:lang w:val="en-US"/>
        </w:rPr>
        <w:t xml:space="preserve"> should allow to upgrade the performance of existing microscopes</w:t>
      </w:r>
      <w:r w:rsidR="00603F31">
        <w:rPr>
          <w:lang w:val="en-US"/>
        </w:rPr>
        <w:t>. Further it should be appealing to institutes, labs and smaller facilities, which have to act more price conscious</w:t>
      </w:r>
      <w:r w:rsidR="00C823EC">
        <w:rPr>
          <w:lang w:val="en-US"/>
        </w:rPr>
        <w:t>.</w:t>
      </w:r>
    </w:p>
    <w:p w14:paraId="67C745FA" w14:textId="4F9DD20B" w:rsidR="00FF5781" w:rsidRDefault="00385235" w:rsidP="00B543D5">
      <w:pPr>
        <w:spacing w:after="120"/>
        <w:jc w:val="both"/>
        <w:rPr>
          <w:lang w:val="en-US"/>
        </w:rPr>
      </w:pPr>
      <w:commentRangeStart w:id="17"/>
      <w:r>
        <w:rPr>
          <w:lang w:val="en-US"/>
        </w:rPr>
        <w:t>The plan is, in case the SIMMO system reaches the projected performance</w:t>
      </w:r>
      <w:r w:rsidR="002939FD">
        <w:rPr>
          <w:lang w:val="en-US"/>
        </w:rPr>
        <w:t xml:space="preserve">. </w:t>
      </w:r>
      <w:commentRangeEnd w:id="17"/>
      <w:r w:rsidR="00BB7FE3">
        <w:rPr>
          <w:rStyle w:val="Kommentarzeichen"/>
        </w:rPr>
        <w:commentReference w:id="17"/>
      </w:r>
      <w:r w:rsidR="002939FD">
        <w:rPr>
          <w:lang w:val="en-US"/>
        </w:rPr>
        <w:t>Then right after project end</w:t>
      </w:r>
      <w:r>
        <w:rPr>
          <w:lang w:val="en-US"/>
        </w:rPr>
        <w:t xml:space="preserve"> </w:t>
      </w:r>
      <w:r w:rsidR="002939FD">
        <w:rPr>
          <w:lang w:val="en-US"/>
        </w:rPr>
        <w:t>it will be analyzed, if for serial production we can achieve a system cost</w:t>
      </w:r>
      <w:r w:rsidR="00B634D3">
        <w:rPr>
          <w:lang w:val="en-US"/>
        </w:rPr>
        <w:t xml:space="preserve">, that allows to sell the SIMMO </w:t>
      </w:r>
      <w:r>
        <w:rPr>
          <w:lang w:val="en-US"/>
        </w:rPr>
        <w:t xml:space="preserve">system </w:t>
      </w:r>
      <w:r w:rsidR="00B634D3">
        <w:rPr>
          <w:lang w:val="en-US"/>
        </w:rPr>
        <w:t xml:space="preserve">for an </w:t>
      </w:r>
      <w:r>
        <w:rPr>
          <w:lang w:val="en-US"/>
        </w:rPr>
        <w:t xml:space="preserve">end-user price </w:t>
      </w:r>
      <w:r w:rsidR="001B6814">
        <w:rPr>
          <w:lang w:val="en-US"/>
        </w:rPr>
        <w:t xml:space="preserve">in the range </w:t>
      </w:r>
      <w:commentRangeStart w:id="18"/>
      <w:r w:rsidR="001B6814">
        <w:rPr>
          <w:lang w:val="en-US"/>
        </w:rPr>
        <w:t>of 100 000</w:t>
      </w:r>
      <w:proofErr w:type="gramStart"/>
      <w:r w:rsidR="001B6814">
        <w:rPr>
          <w:lang w:val="en-US"/>
        </w:rPr>
        <w:t xml:space="preserve"> ..</w:t>
      </w:r>
      <w:proofErr w:type="gramEnd"/>
      <w:r w:rsidR="001B6814">
        <w:rPr>
          <w:lang w:val="en-US"/>
        </w:rPr>
        <w:t xml:space="preserve"> 120 000 €</w:t>
      </w:r>
      <w:r w:rsidR="001E4197">
        <w:rPr>
          <w:lang w:val="en-US"/>
        </w:rPr>
        <w:t xml:space="preserve"> </w:t>
      </w:r>
      <w:commentRangeEnd w:id="18"/>
      <w:r w:rsidR="00BB7FE3">
        <w:rPr>
          <w:rStyle w:val="Kommentarzeichen"/>
        </w:rPr>
        <w:commentReference w:id="18"/>
      </w:r>
      <w:r w:rsidR="001E4197">
        <w:rPr>
          <w:lang w:val="en-US"/>
        </w:rPr>
        <w:t>(this would include a proper margin for re-sellers</w:t>
      </w:r>
      <w:r w:rsidR="00FE247E">
        <w:rPr>
          <w:lang w:val="en-US"/>
        </w:rPr>
        <w:t xml:space="preserve"> or distributors). If this can be done, the SIMMO system will be further optim</w:t>
      </w:r>
      <w:r w:rsidR="002F14AC">
        <w:rPr>
          <w:lang w:val="en-US"/>
        </w:rPr>
        <w:t>i</w:t>
      </w:r>
      <w:r w:rsidR="00FE247E">
        <w:rPr>
          <w:lang w:val="en-US"/>
        </w:rPr>
        <w:t>zed</w:t>
      </w:r>
      <w:r w:rsidR="002F14AC">
        <w:rPr>
          <w:lang w:val="en-US"/>
        </w:rPr>
        <w:t xml:space="preserve"> to create about 5 – 10 prototypes with the year after project end (2</w:t>
      </w:r>
      <w:r w:rsidR="00904515">
        <w:rPr>
          <w:lang w:val="en-US"/>
        </w:rPr>
        <w:t>2/23). These prototypes will be place</w:t>
      </w:r>
      <w:r w:rsidR="007F2102">
        <w:rPr>
          <w:lang w:val="en-US"/>
        </w:rPr>
        <w:t>d</w:t>
      </w:r>
      <w:r w:rsidR="00904515">
        <w:rPr>
          <w:lang w:val="en-US"/>
        </w:rPr>
        <w:t xml:space="preserve"> in the labs of key scientists</w:t>
      </w:r>
      <w:r w:rsidR="00846610">
        <w:rPr>
          <w:lang w:val="en-US"/>
        </w:rPr>
        <w:t xml:space="preserve"> </w:t>
      </w:r>
      <w:r w:rsidR="007F2102">
        <w:rPr>
          <w:lang w:val="en-US"/>
        </w:rPr>
        <w:t>and some microscope facilities (</w:t>
      </w:r>
      <w:r w:rsidR="00846610">
        <w:rPr>
          <w:lang w:val="en-US"/>
        </w:rPr>
        <w:t xml:space="preserve">or for example, if Nikon is interested, will be presented at Nikon Imaging Centers </w:t>
      </w:r>
      <w:r w:rsidR="00984323">
        <w:rPr>
          <w:lang w:val="en-US"/>
        </w:rPr>
        <w:t>with introduction workshops</w:t>
      </w:r>
      <w:r w:rsidR="007F2102">
        <w:rPr>
          <w:lang w:val="en-US"/>
        </w:rPr>
        <w:t>)</w:t>
      </w:r>
      <w:r w:rsidR="00984323">
        <w:rPr>
          <w:lang w:val="en-US"/>
        </w:rPr>
        <w:t>. This phase should be used to do the final optimization steps.</w:t>
      </w:r>
      <w:r w:rsidR="00E84667">
        <w:rPr>
          <w:lang w:val="en-US"/>
        </w:rPr>
        <w:t xml:space="preserve"> And this phase should be finished until summer 2024. </w:t>
      </w:r>
      <w:r w:rsidR="00294F68">
        <w:rPr>
          <w:lang w:val="en-US"/>
        </w:rPr>
        <w:t>Assuming positive feedback, the SIMMO system should be introduced to the market</w:t>
      </w:r>
      <w:r w:rsidR="004C79FA">
        <w:rPr>
          <w:lang w:val="en-US"/>
        </w:rPr>
        <w:t xml:space="preserve"> in 2024, the market introduction can be planned from 2023 to 2024.</w:t>
      </w:r>
      <w:r w:rsidR="008D7299">
        <w:rPr>
          <w:lang w:val="en-US"/>
        </w:rPr>
        <w:t xml:space="preserve"> We think after a ramp</w:t>
      </w:r>
      <w:r w:rsidR="00CA7E87">
        <w:rPr>
          <w:lang w:val="en-US"/>
        </w:rPr>
        <w:t xml:space="preserve">-up of </w:t>
      </w:r>
      <w:proofErr w:type="gramStart"/>
      <w:r w:rsidR="00CA7E87">
        <w:rPr>
          <w:lang w:val="en-US"/>
        </w:rPr>
        <w:t>1..</w:t>
      </w:r>
      <w:proofErr w:type="gramEnd"/>
      <w:r w:rsidR="00CA7E87">
        <w:rPr>
          <w:lang w:val="en-US"/>
        </w:rPr>
        <w:t xml:space="preserve">2 years with appr. 10 – 20 sold systems per year, </w:t>
      </w:r>
      <w:r w:rsidR="00794863">
        <w:rPr>
          <w:lang w:val="en-US"/>
        </w:rPr>
        <w:t>it should be possible to sell 50</w:t>
      </w:r>
      <w:proofErr w:type="gramStart"/>
      <w:r w:rsidR="00794863">
        <w:rPr>
          <w:lang w:val="en-US"/>
        </w:rPr>
        <w:t xml:space="preserve"> ..</w:t>
      </w:r>
      <w:proofErr w:type="gramEnd"/>
      <w:r w:rsidR="00794863">
        <w:rPr>
          <w:lang w:val="en-US"/>
        </w:rPr>
        <w:t xml:space="preserve"> 100 systems per year worldwide</w:t>
      </w:r>
      <w:r w:rsidR="004D235B">
        <w:rPr>
          <w:lang w:val="en-US"/>
        </w:rPr>
        <w:t>.</w:t>
      </w:r>
    </w:p>
    <w:p w14:paraId="4518FEB5" w14:textId="77777777" w:rsidR="00FF5781" w:rsidRDefault="00FF5781" w:rsidP="00B543D5">
      <w:pPr>
        <w:spacing w:after="120"/>
        <w:jc w:val="both"/>
        <w:rPr>
          <w:lang w:val="en-US"/>
        </w:rPr>
      </w:pPr>
    </w:p>
    <w:p w14:paraId="6D29ACB4" w14:textId="512565F5" w:rsidR="00531716" w:rsidRPr="00A252DF" w:rsidRDefault="001C04AC" w:rsidP="00B543D5">
      <w:pPr>
        <w:spacing w:after="120"/>
        <w:jc w:val="both"/>
        <w:rPr>
          <w:b/>
          <w:bCs/>
          <w:lang w:val="en-US"/>
        </w:rPr>
      </w:pPr>
      <w:r w:rsidRPr="00A252DF">
        <w:rPr>
          <w:b/>
          <w:bCs/>
          <w:lang w:val="en-US"/>
        </w:rPr>
        <w:t>For Nikon</w:t>
      </w:r>
    </w:p>
    <w:p w14:paraId="1496042C" w14:textId="2AD16A4A" w:rsidR="00442CFD" w:rsidRDefault="001C04AC" w:rsidP="00B543D5">
      <w:pPr>
        <w:spacing w:after="120"/>
        <w:jc w:val="both"/>
        <w:rPr>
          <w:lang w:val="en-US"/>
        </w:rPr>
      </w:pPr>
      <w:r>
        <w:rPr>
          <w:lang w:val="en-US"/>
        </w:rPr>
        <w:t>We would like to collaborate with Nikon due to good experiences in the past with Nikon (</w:t>
      </w:r>
      <w:proofErr w:type="spellStart"/>
      <w:r>
        <w:rPr>
          <w:lang w:val="en-US"/>
        </w:rPr>
        <w:t>pco.flim</w:t>
      </w:r>
      <w:proofErr w:type="spellEnd"/>
      <w:r>
        <w:rPr>
          <w:lang w:val="en-US"/>
        </w:rPr>
        <w:t xml:space="preserve"> system and integration into NIS Elements AR)</w:t>
      </w:r>
      <w:r w:rsidR="006A3B5F">
        <w:rPr>
          <w:lang w:val="en-US"/>
        </w:rPr>
        <w:t>.</w:t>
      </w:r>
      <w:r w:rsidR="00A252DF">
        <w:rPr>
          <w:lang w:val="en-US"/>
        </w:rPr>
        <w:t xml:space="preserve"> In case Nikon is interested, we would</w:t>
      </w:r>
    </w:p>
    <w:p w14:paraId="475B8EBC" w14:textId="6DEC9937" w:rsidR="006A3B5F" w:rsidRPr="00FF5781" w:rsidRDefault="006A3B5F" w:rsidP="00B543D5">
      <w:pPr>
        <w:spacing w:after="120"/>
        <w:jc w:val="both"/>
        <w:rPr>
          <w:b/>
          <w:bCs/>
          <w:i/>
          <w:iCs/>
          <w:lang w:val="en-US"/>
        </w:rPr>
      </w:pPr>
      <w:r w:rsidRPr="00FF5781">
        <w:rPr>
          <w:b/>
          <w:bCs/>
          <w:i/>
          <w:iCs/>
          <w:lang w:val="en-US"/>
        </w:rPr>
        <w:t>offer:</w:t>
      </w:r>
    </w:p>
    <w:p w14:paraId="1ED42783" w14:textId="3E146CE1" w:rsidR="006A3B5F" w:rsidRDefault="006A3B5F" w:rsidP="006A3B5F">
      <w:pPr>
        <w:pStyle w:val="Listenabsatz"/>
        <w:numPr>
          <w:ilvl w:val="0"/>
          <w:numId w:val="3"/>
        </w:numPr>
        <w:spacing w:after="120"/>
        <w:jc w:val="both"/>
        <w:rPr>
          <w:lang w:val="en-US"/>
        </w:rPr>
      </w:pPr>
      <w:r>
        <w:rPr>
          <w:lang w:val="en-US"/>
        </w:rPr>
        <w:t xml:space="preserve">To design and optimize the first version of the SIMMO system </w:t>
      </w:r>
      <w:r w:rsidR="00E81880">
        <w:rPr>
          <w:lang w:val="en-US"/>
        </w:rPr>
        <w:t>for Nikon inverse microscopes</w:t>
      </w:r>
    </w:p>
    <w:p w14:paraId="30A1B8F9" w14:textId="4DFB35E6" w:rsidR="00E81880" w:rsidRDefault="00D237A6" w:rsidP="006A3B5F">
      <w:pPr>
        <w:pStyle w:val="Listenabsatz"/>
        <w:numPr>
          <w:ilvl w:val="0"/>
          <w:numId w:val="3"/>
        </w:numPr>
        <w:spacing w:after="120"/>
        <w:jc w:val="both"/>
        <w:rPr>
          <w:lang w:val="en-US"/>
        </w:rPr>
      </w:pPr>
      <w:r>
        <w:rPr>
          <w:lang w:val="en-US"/>
        </w:rPr>
        <w:t xml:space="preserve">At the moment </w:t>
      </w:r>
      <w:r w:rsidR="00E81880">
        <w:rPr>
          <w:lang w:val="en-US"/>
        </w:rPr>
        <w:t xml:space="preserve">we </w:t>
      </w:r>
      <w:r>
        <w:rPr>
          <w:lang w:val="en-US"/>
        </w:rPr>
        <w:t>prefer</w:t>
      </w:r>
      <w:r w:rsidR="00E81880">
        <w:rPr>
          <w:lang w:val="en-US"/>
        </w:rPr>
        <w:t xml:space="preserve"> </w:t>
      </w:r>
      <w:r>
        <w:rPr>
          <w:lang w:val="en-US"/>
        </w:rPr>
        <w:t>possibility 3´for the SIM illumination, this would make the first SIMMO system only</w:t>
      </w:r>
      <w:r w:rsidR="00F54D25">
        <w:rPr>
          <w:lang w:val="en-US"/>
        </w:rPr>
        <w:t xml:space="preserve"> operative in conjunction with Nikon microscopes</w:t>
      </w:r>
    </w:p>
    <w:p w14:paraId="394FA2F4" w14:textId="2B53DBDD" w:rsidR="00F54D25" w:rsidRPr="006A3B5F" w:rsidRDefault="00F54D25" w:rsidP="006A3B5F">
      <w:pPr>
        <w:pStyle w:val="Listenabsatz"/>
        <w:numPr>
          <w:ilvl w:val="0"/>
          <w:numId w:val="3"/>
        </w:numPr>
        <w:spacing w:after="120"/>
        <w:jc w:val="both"/>
        <w:rPr>
          <w:lang w:val="en-US"/>
        </w:rPr>
      </w:pPr>
      <w:r>
        <w:rPr>
          <w:lang w:val="en-US"/>
        </w:rPr>
        <w:t>We would help Nikon to integrate all the necessary algorithms and calculations</w:t>
      </w:r>
      <w:r w:rsidR="001D31B5">
        <w:rPr>
          <w:lang w:val="en-US"/>
        </w:rPr>
        <w:t xml:space="preserve"> and software controls into the NIS Elements software</w:t>
      </w:r>
    </w:p>
    <w:p w14:paraId="67844DEB" w14:textId="6E5FEA3D" w:rsidR="00F57FAE" w:rsidRPr="00F57FAE" w:rsidRDefault="00B646D0" w:rsidP="00B543D5">
      <w:pPr>
        <w:spacing w:after="120"/>
        <w:jc w:val="both"/>
        <w:rPr>
          <w:lang w:val="en-US"/>
        </w:rPr>
      </w:pPr>
      <w:r>
        <w:rPr>
          <w:lang w:val="en-US"/>
        </w:rPr>
        <w:t>For the project we would require some support</w:t>
      </w:r>
      <w:r w:rsidR="0066496E">
        <w:rPr>
          <w:lang w:val="en-US"/>
        </w:rPr>
        <w:t xml:space="preserve">, therefore we </w:t>
      </w:r>
    </w:p>
    <w:p w14:paraId="05B640B0" w14:textId="21CEEC3A" w:rsidR="00F57FAE" w:rsidRPr="00FF5781" w:rsidRDefault="0066496E" w:rsidP="00B543D5">
      <w:pPr>
        <w:spacing w:after="120"/>
        <w:jc w:val="both"/>
        <w:rPr>
          <w:b/>
          <w:bCs/>
          <w:i/>
          <w:iCs/>
          <w:lang w:val="en-US"/>
        </w:rPr>
      </w:pPr>
      <w:r w:rsidRPr="00FF5781">
        <w:rPr>
          <w:b/>
          <w:bCs/>
          <w:i/>
          <w:iCs/>
          <w:lang w:val="en-US"/>
        </w:rPr>
        <w:lastRenderedPageBreak/>
        <w:t>ask for:</w:t>
      </w:r>
    </w:p>
    <w:p w14:paraId="1A493108" w14:textId="12D59942" w:rsidR="0066496E" w:rsidRDefault="0066496E" w:rsidP="0066496E">
      <w:pPr>
        <w:pStyle w:val="Listenabsatz"/>
        <w:numPr>
          <w:ilvl w:val="0"/>
          <w:numId w:val="5"/>
        </w:numPr>
        <w:spacing w:after="120"/>
        <w:jc w:val="both"/>
        <w:rPr>
          <w:lang w:val="en-US"/>
        </w:rPr>
      </w:pPr>
      <w:r>
        <w:rPr>
          <w:lang w:val="en-US"/>
        </w:rPr>
        <w:t>Loan of a Nikon microscope</w:t>
      </w:r>
      <w:r w:rsidR="008C038D">
        <w:rPr>
          <w:lang w:val="en-US"/>
        </w:rPr>
        <w:t xml:space="preserve"> </w:t>
      </w:r>
      <w:r w:rsidR="00882576">
        <w:rPr>
          <w:lang w:val="en-US"/>
        </w:rPr>
        <w:t xml:space="preserve">until </w:t>
      </w:r>
      <w:r w:rsidR="008C038D">
        <w:rPr>
          <w:lang w:val="en-US"/>
        </w:rPr>
        <w:t xml:space="preserve">the </w:t>
      </w:r>
      <w:r w:rsidR="00882576">
        <w:rPr>
          <w:lang w:val="en-US"/>
        </w:rPr>
        <w:t xml:space="preserve">end </w:t>
      </w:r>
      <w:r w:rsidR="008C038D">
        <w:rPr>
          <w:lang w:val="en-US"/>
        </w:rPr>
        <w:t>of the project (started in April 2020 until march 2022)</w:t>
      </w:r>
    </w:p>
    <w:p w14:paraId="27654555" w14:textId="6F266C10" w:rsidR="00882576" w:rsidRDefault="00882576" w:rsidP="0066496E">
      <w:pPr>
        <w:pStyle w:val="Listenabsatz"/>
        <w:numPr>
          <w:ilvl w:val="0"/>
          <w:numId w:val="5"/>
        </w:numPr>
        <w:spacing w:after="120"/>
        <w:jc w:val="both"/>
        <w:rPr>
          <w:lang w:val="en-US"/>
        </w:rPr>
      </w:pPr>
      <w:r>
        <w:rPr>
          <w:lang w:val="en-US"/>
        </w:rPr>
        <w:t xml:space="preserve">Information (dimensions, optical quality) about the optical pathway of the epi-fluorescence </w:t>
      </w:r>
      <w:proofErr w:type="spellStart"/>
      <w:r>
        <w:rPr>
          <w:lang w:val="en-US"/>
        </w:rPr>
        <w:t>incoupling</w:t>
      </w:r>
      <w:proofErr w:type="spellEnd"/>
    </w:p>
    <w:p w14:paraId="300C9BA6" w14:textId="5FDAC481" w:rsidR="00A52E9D" w:rsidRPr="0066496E" w:rsidRDefault="00A52E9D" w:rsidP="0066496E">
      <w:pPr>
        <w:pStyle w:val="Listenabsatz"/>
        <w:numPr>
          <w:ilvl w:val="0"/>
          <w:numId w:val="5"/>
        </w:numPr>
        <w:spacing w:after="120"/>
        <w:jc w:val="both"/>
        <w:rPr>
          <w:lang w:val="en-US"/>
        </w:rPr>
      </w:pPr>
      <w:r>
        <w:rPr>
          <w:lang w:val="en-US"/>
        </w:rPr>
        <w:t>Integration of the SIMMO system into NIS Elements, if the SIMMO performance is good enough</w:t>
      </w:r>
    </w:p>
    <w:p w14:paraId="0F814F49" w14:textId="2998D6ED" w:rsidR="00F57FAE" w:rsidRPr="00F57FAE" w:rsidRDefault="004D235B" w:rsidP="00B543D5">
      <w:pPr>
        <w:spacing w:after="120"/>
        <w:jc w:val="both"/>
        <w:rPr>
          <w:lang w:val="en-US"/>
        </w:rPr>
      </w:pPr>
      <w:r>
        <w:rPr>
          <w:lang w:val="en-US"/>
        </w:rPr>
        <w:t xml:space="preserve">In case Nikon likes the idea more and the </w:t>
      </w:r>
      <w:r w:rsidR="00C101B0">
        <w:rPr>
          <w:lang w:val="en-US"/>
        </w:rPr>
        <w:t>system performance will be as expected, we are open to discuss if the systems should be made fo</w:t>
      </w:r>
      <w:r w:rsidR="00454D32">
        <w:rPr>
          <w:lang w:val="en-US"/>
        </w:rPr>
        <w:t>r</w:t>
      </w:r>
      <w:r w:rsidR="00C101B0">
        <w:rPr>
          <w:lang w:val="en-US"/>
        </w:rPr>
        <w:t xml:space="preserve"> Nikon micr</w:t>
      </w:r>
      <w:r w:rsidR="00454D32">
        <w:rPr>
          <w:lang w:val="en-US"/>
        </w:rPr>
        <w:t>oscopes exclusively, but this would be matter of negotiations.</w:t>
      </w:r>
    </w:p>
    <w:sectPr w:rsidR="00F57FAE" w:rsidRPr="00F57F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8" w:author="Benedict Diederich" w:date="2020-10-28T20:16:00Z" w:initials="BD">
    <w:p w14:paraId="1632385E" w14:textId="5FFB6011" w:rsidR="00BB7FE3" w:rsidRPr="00BB7FE3" w:rsidRDefault="00BB7FE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BB7FE3">
        <w:rPr>
          <w:lang w:val="en-US"/>
        </w:rPr>
        <w:t>This is not true unless we have a gig</w:t>
      </w:r>
      <w:r>
        <w:rPr>
          <w:lang w:val="en-US"/>
        </w:rPr>
        <w:t xml:space="preserve">antic DMD with high resolution. This might not fit in the scope of the budget </w:t>
      </w:r>
      <w:proofErr w:type="gramStart"/>
      <w:r>
        <w:rPr>
          <w:lang w:val="en-US"/>
        </w:rPr>
        <w:t>device..</w:t>
      </w:r>
      <w:proofErr w:type="gramEnd"/>
      <w:r>
        <w:rPr>
          <w:lang w:val="en-US"/>
        </w:rPr>
        <w:t xml:space="preserve"> We may have 2k pixels but perhaps only 2/3 of the area available for SIM</w:t>
      </w:r>
    </w:p>
  </w:comment>
  <w:comment w:id="17" w:author="Benedict Diederich" w:date="2020-10-28T20:21:00Z" w:initials="BD">
    <w:p w14:paraId="62FA4FD7" w14:textId="22EFA480" w:rsidR="00BB7FE3" w:rsidRDefault="00BB7FE3">
      <w:pPr>
        <w:pStyle w:val="Kommentartext"/>
      </w:pPr>
      <w:r>
        <w:rPr>
          <w:rStyle w:val="Kommentarzeichen"/>
        </w:rPr>
        <w:annotationRef/>
      </w:r>
      <w:r>
        <w:t xml:space="preserve">This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misses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;-) </w:t>
      </w:r>
    </w:p>
  </w:comment>
  <w:comment w:id="18" w:author="Benedict Diederich" w:date="2020-10-28T20:19:00Z" w:initials="BD">
    <w:p w14:paraId="49A149E9" w14:textId="5DC34298" w:rsidR="00BB7FE3" w:rsidRPr="00BB7FE3" w:rsidRDefault="00BB7FE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BB7FE3">
        <w:rPr>
          <w:lang w:val="en-US"/>
        </w:rPr>
        <w:t xml:space="preserve">One more question I have </w:t>
      </w:r>
      <w:proofErr w:type="spellStart"/>
      <w:proofErr w:type="gramStart"/>
      <w:r w:rsidRPr="00BB7FE3">
        <w:rPr>
          <w:lang w:val="en-US"/>
        </w:rPr>
        <w:t>here..</w:t>
      </w:r>
      <w:proofErr w:type="gramEnd"/>
      <w:r>
        <w:rPr>
          <w:lang w:val="en-US"/>
        </w:rPr>
        <w:t>is</w:t>
      </w:r>
      <w:proofErr w:type="spellEnd"/>
      <w:r>
        <w:rPr>
          <w:lang w:val="en-US"/>
        </w:rPr>
        <w:t xml:space="preserve"> there any chance to use the Panda instead of the Edge? SIM using industry-grade CMOS has been shown. With this SIM-on-a-budget could really be a game-change. Maybe give a glimpse of this possibility?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32385E" w15:done="0"/>
  <w15:commentEx w15:paraId="62FA4FD7" w15:done="0"/>
  <w15:commentEx w15:paraId="49A149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4502D" w16cex:dateUtc="2020-10-28T19:16:00Z"/>
  <w16cex:commentExtensible w16cex:durableId="23445135" w16cex:dateUtc="2020-10-28T19:21:00Z"/>
  <w16cex:commentExtensible w16cex:durableId="234450B7" w16cex:dateUtc="2020-10-28T19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32385E" w16cid:durableId="2344502D"/>
  <w16cid:commentId w16cid:paraId="62FA4FD7" w16cid:durableId="23445135"/>
  <w16cid:commentId w16cid:paraId="49A149E9" w16cid:durableId="234450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295A1" w14:textId="77777777" w:rsidR="00661300" w:rsidRDefault="00661300" w:rsidP="00043F72">
      <w:pPr>
        <w:spacing w:after="0" w:line="240" w:lineRule="auto"/>
      </w:pPr>
      <w:r>
        <w:separator/>
      </w:r>
    </w:p>
  </w:endnote>
  <w:endnote w:type="continuationSeparator" w:id="0">
    <w:p w14:paraId="35F92BCF" w14:textId="77777777" w:rsidR="00661300" w:rsidRDefault="00661300" w:rsidP="00043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12659" w14:textId="77777777" w:rsidR="00661300" w:rsidRDefault="00661300" w:rsidP="00043F72">
      <w:pPr>
        <w:spacing w:after="0" w:line="240" w:lineRule="auto"/>
      </w:pPr>
      <w:r>
        <w:separator/>
      </w:r>
    </w:p>
  </w:footnote>
  <w:footnote w:type="continuationSeparator" w:id="0">
    <w:p w14:paraId="0B3D5675" w14:textId="77777777" w:rsidR="00661300" w:rsidRDefault="00661300" w:rsidP="00043F72">
      <w:pPr>
        <w:spacing w:after="0" w:line="240" w:lineRule="auto"/>
      </w:pPr>
      <w:r>
        <w:continuationSeparator/>
      </w:r>
    </w:p>
  </w:footnote>
  <w:footnote w:id="1">
    <w:p w14:paraId="6F17617A" w14:textId="0C3A15D1" w:rsidR="00043F72" w:rsidRPr="00043F72" w:rsidRDefault="00043F72">
      <w:pPr>
        <w:pStyle w:val="Funotentext"/>
        <w:rPr>
          <w:sz w:val="18"/>
          <w:szCs w:val="18"/>
        </w:rPr>
      </w:pPr>
      <w:r w:rsidRPr="00043F72">
        <w:rPr>
          <w:rStyle w:val="Funotenzeichen"/>
          <w:sz w:val="18"/>
          <w:szCs w:val="18"/>
        </w:rPr>
        <w:footnoteRef/>
      </w:r>
      <w:r w:rsidRPr="00043F72">
        <w:rPr>
          <w:sz w:val="18"/>
          <w:szCs w:val="18"/>
        </w:rPr>
        <w:t xml:space="preserve"> </w:t>
      </w:r>
      <w:hyperlink r:id="rId1" w:history="1">
        <w:r w:rsidRPr="004B2F08">
          <w:rPr>
            <w:rStyle w:val="Hyperlink"/>
            <w:sz w:val="18"/>
            <w:szCs w:val="18"/>
          </w:rPr>
          <w:t>https://www.biorxiv.org/content/10.1101/2020.03.02.973073v1</w:t>
        </w:r>
      </w:hyperlink>
      <w:r>
        <w:rPr>
          <w:sz w:val="18"/>
          <w:szCs w:val="18"/>
        </w:rPr>
        <w:t xml:space="preserve">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F3C"/>
    <w:multiLevelType w:val="hybridMultilevel"/>
    <w:tmpl w:val="680057B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E2C"/>
    <w:multiLevelType w:val="hybridMultilevel"/>
    <w:tmpl w:val="67F4934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85931"/>
    <w:multiLevelType w:val="hybridMultilevel"/>
    <w:tmpl w:val="C6EA8E5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06E07"/>
    <w:multiLevelType w:val="hybridMultilevel"/>
    <w:tmpl w:val="7F9ADEC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56F83"/>
    <w:multiLevelType w:val="hybridMultilevel"/>
    <w:tmpl w:val="764265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ainer Heintzmann">
    <w15:presenceInfo w15:providerId="AD" w15:userId="S-1-5-21-866499592-3592028529-3545064460-40053"/>
  </w15:person>
  <w15:person w15:author="Benedict Diederich">
    <w15:presenceInfo w15:providerId="Windows Live" w15:userId="889470ca89c912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FAE"/>
    <w:rsid w:val="00043F72"/>
    <w:rsid w:val="00047FE6"/>
    <w:rsid w:val="00061511"/>
    <w:rsid w:val="00073AF7"/>
    <w:rsid w:val="001113D2"/>
    <w:rsid w:val="00163481"/>
    <w:rsid w:val="001675F5"/>
    <w:rsid w:val="001B57D8"/>
    <w:rsid w:val="001B6814"/>
    <w:rsid w:val="001C04AC"/>
    <w:rsid w:val="001D10B8"/>
    <w:rsid w:val="001D31B5"/>
    <w:rsid w:val="001E4197"/>
    <w:rsid w:val="00207A7C"/>
    <w:rsid w:val="00282C30"/>
    <w:rsid w:val="00290BEF"/>
    <w:rsid w:val="002939FD"/>
    <w:rsid w:val="00294F68"/>
    <w:rsid w:val="002F14AC"/>
    <w:rsid w:val="003006D8"/>
    <w:rsid w:val="00314D9A"/>
    <w:rsid w:val="003509B0"/>
    <w:rsid w:val="00380AD2"/>
    <w:rsid w:val="00385235"/>
    <w:rsid w:val="003D0E15"/>
    <w:rsid w:val="0042567B"/>
    <w:rsid w:val="00442CFD"/>
    <w:rsid w:val="00444E32"/>
    <w:rsid w:val="00445EAE"/>
    <w:rsid w:val="00454D32"/>
    <w:rsid w:val="00463C0F"/>
    <w:rsid w:val="00463CB0"/>
    <w:rsid w:val="004A7D72"/>
    <w:rsid w:val="004C79FA"/>
    <w:rsid w:val="004D235B"/>
    <w:rsid w:val="004F60B5"/>
    <w:rsid w:val="005173E2"/>
    <w:rsid w:val="00531716"/>
    <w:rsid w:val="00566A3B"/>
    <w:rsid w:val="00591F54"/>
    <w:rsid w:val="005E4633"/>
    <w:rsid w:val="005E78A6"/>
    <w:rsid w:val="005F6BFF"/>
    <w:rsid w:val="00603F31"/>
    <w:rsid w:val="006129F8"/>
    <w:rsid w:val="006252D8"/>
    <w:rsid w:val="00633FEE"/>
    <w:rsid w:val="0065690A"/>
    <w:rsid w:val="00661300"/>
    <w:rsid w:val="00664902"/>
    <w:rsid w:val="0066496E"/>
    <w:rsid w:val="006829F0"/>
    <w:rsid w:val="006A3B5F"/>
    <w:rsid w:val="006D5959"/>
    <w:rsid w:val="006E03BC"/>
    <w:rsid w:val="006F4BE4"/>
    <w:rsid w:val="007007BC"/>
    <w:rsid w:val="00750255"/>
    <w:rsid w:val="00774BFB"/>
    <w:rsid w:val="00794863"/>
    <w:rsid w:val="007B3FCB"/>
    <w:rsid w:val="007D0090"/>
    <w:rsid w:val="007F2102"/>
    <w:rsid w:val="00812C64"/>
    <w:rsid w:val="00830694"/>
    <w:rsid w:val="00845BF4"/>
    <w:rsid w:val="00846610"/>
    <w:rsid w:val="00882385"/>
    <w:rsid w:val="00882576"/>
    <w:rsid w:val="00886785"/>
    <w:rsid w:val="00896B79"/>
    <w:rsid w:val="008C038D"/>
    <w:rsid w:val="008D7299"/>
    <w:rsid w:val="008E46B5"/>
    <w:rsid w:val="00904515"/>
    <w:rsid w:val="00917C07"/>
    <w:rsid w:val="00925254"/>
    <w:rsid w:val="00941FC9"/>
    <w:rsid w:val="009573F2"/>
    <w:rsid w:val="00984323"/>
    <w:rsid w:val="00A252DF"/>
    <w:rsid w:val="00A31437"/>
    <w:rsid w:val="00A52E9D"/>
    <w:rsid w:val="00A672EB"/>
    <w:rsid w:val="00A672F9"/>
    <w:rsid w:val="00AB433B"/>
    <w:rsid w:val="00AE79B8"/>
    <w:rsid w:val="00B1405B"/>
    <w:rsid w:val="00B543D5"/>
    <w:rsid w:val="00B634D3"/>
    <w:rsid w:val="00B646D0"/>
    <w:rsid w:val="00B83D81"/>
    <w:rsid w:val="00BB7FE3"/>
    <w:rsid w:val="00BC312D"/>
    <w:rsid w:val="00BC5C4D"/>
    <w:rsid w:val="00BC6FA7"/>
    <w:rsid w:val="00C101B0"/>
    <w:rsid w:val="00C175A7"/>
    <w:rsid w:val="00C2362C"/>
    <w:rsid w:val="00C379B9"/>
    <w:rsid w:val="00C60908"/>
    <w:rsid w:val="00C823EC"/>
    <w:rsid w:val="00CA7E87"/>
    <w:rsid w:val="00CB39B1"/>
    <w:rsid w:val="00D017D5"/>
    <w:rsid w:val="00D237A6"/>
    <w:rsid w:val="00D76B0C"/>
    <w:rsid w:val="00DB688F"/>
    <w:rsid w:val="00DC2AC2"/>
    <w:rsid w:val="00DC2D1A"/>
    <w:rsid w:val="00E343C1"/>
    <w:rsid w:val="00E42C63"/>
    <w:rsid w:val="00E66AC6"/>
    <w:rsid w:val="00E74926"/>
    <w:rsid w:val="00E81880"/>
    <w:rsid w:val="00E84667"/>
    <w:rsid w:val="00EA7BEE"/>
    <w:rsid w:val="00EB6EC5"/>
    <w:rsid w:val="00EC7573"/>
    <w:rsid w:val="00F42C4C"/>
    <w:rsid w:val="00F44718"/>
    <w:rsid w:val="00F54D25"/>
    <w:rsid w:val="00F57FAE"/>
    <w:rsid w:val="00F66234"/>
    <w:rsid w:val="00FE247E"/>
    <w:rsid w:val="00FE3AE9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42C5"/>
  <w15:chartTrackingRefBased/>
  <w15:docId w15:val="{601C3041-0F7F-4FA9-AF66-AB78E72A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043F7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43F7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43F72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43F72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043F72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D5959"/>
    <w:pPr>
      <w:ind w:left="720"/>
      <w:contextualSpacing/>
    </w:pPr>
  </w:style>
  <w:style w:type="table" w:styleId="Tabellenraster">
    <w:name w:val="Table Grid"/>
    <w:basedOn w:val="NormaleTabelle"/>
    <w:uiPriority w:val="59"/>
    <w:rsid w:val="00380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7F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7FE3"/>
    <w:rPr>
      <w:rFonts w:ascii="Times New Roman" w:hAnsi="Times New Roman" w:cs="Times New Roman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7FE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7FE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7FE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7FE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7F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iorxiv.org/content/10.1101/2020.03.02.973073v1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E6950-5286-4268-85E5-8D8ACDBCE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1143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Holst</dc:creator>
  <cp:keywords/>
  <dc:description/>
  <cp:lastModifiedBy>Benedict Diederich</cp:lastModifiedBy>
  <cp:revision>2</cp:revision>
  <dcterms:created xsi:type="dcterms:W3CDTF">2020-10-28T19:22:00Z</dcterms:created>
  <dcterms:modified xsi:type="dcterms:W3CDTF">2020-10-28T19:22:00Z</dcterms:modified>
</cp:coreProperties>
</file>